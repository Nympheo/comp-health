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F92" w:rsidRDefault="000E7A49">
      <w:pPr>
        <w:rPr>
          <w:rStyle w:val="a3"/>
          <w:lang w:val="ru-RU"/>
        </w:rPr>
      </w:pPr>
      <w:r>
        <w:fldChar w:fldCharType="begin"/>
      </w:r>
      <w:r>
        <w:instrText xml:space="preserve"> HYPERLINK "http://zdravoe.com/89/p7520/index.html" </w:instrText>
      </w:r>
      <w:r>
        <w:fldChar w:fldCharType="separate"/>
      </w:r>
      <w:r w:rsidR="00DC207D" w:rsidRPr="00737915">
        <w:rPr>
          <w:rStyle w:val="a3"/>
        </w:rPr>
        <w:t>http://zdravoe.com/89/p7520/index.html</w:t>
      </w:r>
      <w:r>
        <w:rPr>
          <w:rStyle w:val="a3"/>
        </w:rPr>
        <w:fldChar w:fldCharType="end"/>
      </w:r>
    </w:p>
    <w:p w:rsidR="00D75C57" w:rsidRDefault="00EF6834">
      <w:pPr>
        <w:rPr>
          <w:lang w:val="ru-RU"/>
        </w:rPr>
      </w:pPr>
      <w:hyperlink r:id="rId5" w:history="1">
        <w:r w:rsidR="00D75C57" w:rsidRPr="0089590C">
          <w:rPr>
            <w:rStyle w:val="a3"/>
            <w:lang w:val="ru-RU"/>
          </w:rPr>
          <w:t>http://mz-clinic.ru/bolezni/skolioz.html</w:t>
        </w:r>
      </w:hyperlink>
    </w:p>
    <w:p w:rsidR="00D75C57" w:rsidRDefault="00EF6834">
      <w:pPr>
        <w:rPr>
          <w:lang w:val="ru-RU"/>
        </w:rPr>
      </w:pPr>
      <w:hyperlink r:id="rId6" w:history="1">
        <w:r w:rsidR="003337D5" w:rsidRPr="0089590C">
          <w:rPr>
            <w:rStyle w:val="a3"/>
            <w:lang w:val="ru-RU"/>
          </w:rPr>
          <w:t>http://www.lanapaley.ru/scolioz.html</w:t>
        </w:r>
      </w:hyperlink>
    </w:p>
    <w:p w:rsidR="003337D5" w:rsidRDefault="00EF6834">
      <w:pPr>
        <w:rPr>
          <w:lang w:val="ru-RU"/>
        </w:rPr>
      </w:pPr>
      <w:hyperlink r:id="rId7" w:history="1">
        <w:r w:rsidR="003337D5" w:rsidRPr="0089590C">
          <w:rPr>
            <w:rStyle w:val="a3"/>
            <w:lang w:val="ru-RU"/>
          </w:rPr>
          <w:t>http://moyaspina.ru/skolioz</w:t>
        </w:r>
      </w:hyperlink>
    </w:p>
    <w:p w:rsidR="003337D5" w:rsidRDefault="00EF6834">
      <w:pPr>
        <w:rPr>
          <w:lang w:val="ru-RU"/>
        </w:rPr>
      </w:pPr>
      <w:hyperlink r:id="rId8" w:history="1">
        <w:r w:rsidR="00EF0DD1" w:rsidRPr="0089590C">
          <w:rPr>
            <w:rStyle w:val="a3"/>
            <w:lang w:val="ru-RU"/>
          </w:rPr>
          <w:t>http://mz-clinic.ru/bolezni/sheyniy-osteohondroz.html</w:t>
        </w:r>
      </w:hyperlink>
    </w:p>
    <w:p w:rsidR="00EF0DD1" w:rsidRDefault="00EF6834">
      <w:pPr>
        <w:rPr>
          <w:lang w:val="ru-RU"/>
        </w:rPr>
      </w:pPr>
      <w:hyperlink r:id="rId9" w:history="1">
        <w:r w:rsidR="00F556FB" w:rsidRPr="0089590C">
          <w:rPr>
            <w:rStyle w:val="a3"/>
            <w:lang w:val="ru-RU"/>
          </w:rPr>
          <w:t>http://myfamilydoctor.ru/shejnyj-osteoxondroz-simptomy-i-lechenie/</w:t>
        </w:r>
      </w:hyperlink>
    </w:p>
    <w:p w:rsidR="00F556FB" w:rsidRDefault="00EF6834">
      <w:pPr>
        <w:rPr>
          <w:lang w:val="ru-RU"/>
        </w:rPr>
      </w:pPr>
      <w:hyperlink r:id="rId10" w:history="1">
        <w:r w:rsidR="00082C8F" w:rsidRPr="0089590C">
          <w:rPr>
            <w:rStyle w:val="a3"/>
            <w:lang w:val="ru-RU"/>
          </w:rPr>
          <w:t>http://www.clinica-tibet.ru/bolezni/spina/osteohondroz-sheinogo-otdela-pozvonochnika/</w:t>
        </w:r>
      </w:hyperlink>
    </w:p>
    <w:p w:rsidR="00082C8F" w:rsidRDefault="00EF6834">
      <w:pPr>
        <w:rPr>
          <w:lang w:val="ru-RU"/>
        </w:rPr>
      </w:pPr>
      <w:hyperlink r:id="rId11" w:history="1">
        <w:r w:rsidR="00F65FC2" w:rsidRPr="0089590C">
          <w:rPr>
            <w:rStyle w:val="a3"/>
            <w:lang w:val="ru-RU"/>
          </w:rPr>
          <w:t>http://osteohondroz-med.ru/xirurgicheskoe-lechenie-osteoxondroza-pozvonochnika.html</w:t>
        </w:r>
      </w:hyperlink>
    </w:p>
    <w:p w:rsidR="00F65FC2" w:rsidRPr="0050776C" w:rsidRDefault="00F65FC2">
      <w:pPr>
        <w:rPr>
          <w:rFonts w:ascii="Arial" w:eastAsia="Times New Roman" w:hAnsi="Arial" w:cs="Arial"/>
          <w:color w:val="000000"/>
          <w:sz w:val="24"/>
          <w:szCs w:val="24"/>
        </w:rPr>
      </w:pPr>
      <w:r w:rsidRPr="00C30A31">
        <w:rPr>
          <w:rFonts w:ascii="Arial" w:eastAsia="Times New Roman" w:hAnsi="Arial" w:cs="Arial"/>
          <w:color w:val="000000"/>
          <w:sz w:val="24"/>
          <w:szCs w:val="24"/>
        </w:rPr>
        <w:t> </w:t>
      </w:r>
      <w:hyperlink r:id="rId12" w:anchor="ixzz48AvEu2Az" w:history="1"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http</w:t>
        </w:r>
        <w:r w:rsidRPr="0050776C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://</w:t>
        </w:r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vashaspina</w:t>
        </w:r>
        <w:r w:rsidRPr="0050776C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.</w:t>
        </w:r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ru</w:t>
        </w:r>
        <w:r w:rsidRPr="0050776C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/</w:t>
        </w:r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kak</w:t>
        </w:r>
        <w:r w:rsidRPr="0050776C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-</w:t>
        </w:r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lechit</w:t>
        </w:r>
        <w:r w:rsidRPr="0050776C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-</w:t>
        </w:r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osteoxondroz</w:t>
        </w:r>
        <w:r w:rsidRPr="0050776C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-</w:t>
        </w:r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grudnoj</w:t>
        </w:r>
        <w:r w:rsidRPr="0050776C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-</w:t>
        </w:r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kletki</w:t>
        </w:r>
        <w:r w:rsidRPr="0050776C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/#</w:t>
        </w:r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ixzz</w:t>
        </w:r>
        <w:r w:rsidRPr="0050776C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48</w:t>
        </w:r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AvEu</w:t>
        </w:r>
        <w:r w:rsidRPr="0050776C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2</w:t>
        </w:r>
        <w:r w:rsidRPr="00C30A31">
          <w:rPr>
            <w:rFonts w:ascii="Arial" w:eastAsia="Times New Roman" w:hAnsi="Arial" w:cs="Arial"/>
            <w:color w:val="003399"/>
            <w:sz w:val="24"/>
            <w:szCs w:val="24"/>
            <w:u w:val="single"/>
          </w:rPr>
          <w:t>Az</w:t>
        </w:r>
      </w:hyperlink>
    </w:p>
    <w:p w:rsidR="002B2069" w:rsidRPr="0050776C" w:rsidRDefault="00EF6834">
      <w:hyperlink r:id="rId13" w:history="1">
        <w:r w:rsidR="00EF3595" w:rsidRPr="0050776C">
          <w:rPr>
            <w:rStyle w:val="a3"/>
          </w:rPr>
          <w:t>http://www.doctorfm.ru/sickness/osteohondroz-grudnogo-otdela-pozvonochnika</w:t>
        </w:r>
      </w:hyperlink>
    </w:p>
    <w:p w:rsidR="00EF3595" w:rsidRPr="0050776C" w:rsidRDefault="00EF6834" w:rsidP="00EF3595">
      <w:hyperlink r:id="rId14" w:history="1">
        <w:r w:rsidR="00EF3595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http</w:t>
        </w:r>
        <w:r w:rsidR="00EF3595" w:rsidRPr="0050776C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://</w:t>
        </w:r>
        <w:r w:rsidR="00EF3595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yourspine</w:t>
        </w:r>
        <w:r w:rsidR="00EF3595" w:rsidRPr="0050776C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.</w:t>
        </w:r>
        <w:r w:rsidR="00EF3595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ru</w:t>
        </w:r>
        <w:r w:rsidR="00EF3595" w:rsidRPr="0050776C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/</w:t>
        </w:r>
        <w:r w:rsidR="00EF3595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poyasnichno</w:t>
        </w:r>
        <w:r w:rsidR="00EF3595" w:rsidRPr="0050776C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-</w:t>
        </w:r>
        <w:r w:rsidR="00EF3595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krestsovyj</w:t>
        </w:r>
        <w:r w:rsidR="00EF3595" w:rsidRPr="0050776C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-</w:t>
        </w:r>
        <w:r w:rsidR="00EF3595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osteohondroz</w:t>
        </w:r>
        <w:r w:rsidR="00EF3595" w:rsidRPr="0050776C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.</w:t>
        </w:r>
        <w:r w:rsidR="00EF3595">
          <w:rPr>
            <w:rStyle w:val="a3"/>
            <w:rFonts w:ascii="Helvetica" w:hAnsi="Helvetica"/>
            <w:color w:val="444444"/>
            <w:sz w:val="21"/>
            <w:szCs w:val="21"/>
            <w:bdr w:val="none" w:sz="0" w:space="0" w:color="auto" w:frame="1"/>
            <w:shd w:val="clear" w:color="auto" w:fill="E6E6E6"/>
          </w:rPr>
          <w:t>html</w:t>
        </w:r>
      </w:hyperlink>
    </w:p>
    <w:p w:rsidR="00487A8D" w:rsidRPr="008707A4" w:rsidRDefault="00487A8D" w:rsidP="00487A8D">
      <w:pPr>
        <w:pStyle w:val="a4"/>
        <w:shd w:val="clear" w:color="auto" w:fill="FFFFFF"/>
        <w:spacing w:before="0" w:beforeAutospacing="0" w:after="0" w:afterAutospacing="0" w:line="294" w:lineRule="atLeast"/>
        <w:textAlignment w:val="baseline"/>
        <w:rPr>
          <w:ins w:id="0" w:author="Unknown"/>
          <w:rFonts w:ascii="Arial" w:hAnsi="Arial" w:cs="Arial"/>
          <w:color w:val="47585F"/>
          <w:sz w:val="21"/>
          <w:szCs w:val="21"/>
        </w:rPr>
      </w:pPr>
      <w:ins w:id="1" w:author="Unknown"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fldChar w:fldCharType="begin"/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 xml:space="preserve"> 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HYPERLINK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 xml:space="preserve"> "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http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://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moyaspina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.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ru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/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lechenie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-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osteohondroza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-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poyasnichnogo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-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otdela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-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pozvonochnika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-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razlichnymi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-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>metodami</w:instrText>
        </w:r>
        <w:r w:rsidRPr="008707A4"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instrText xml:space="preserve">" </w:instrTex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fldChar w:fldCharType="separate"/>
        </w:r>
        <w:r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http</w:t>
        </w:r>
        <w:r w:rsidRPr="008707A4"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://</w:t>
        </w:r>
        <w:r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moyaspina</w:t>
        </w:r>
        <w:r w:rsidRPr="008707A4"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.</w:t>
        </w:r>
        <w:r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ru</w:t>
        </w:r>
        <w:r w:rsidRPr="008707A4"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/</w:t>
        </w:r>
        <w:r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lechenie</w:t>
        </w:r>
        <w:r w:rsidRPr="008707A4"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-</w:t>
        </w:r>
        <w:r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osteohondroza</w:t>
        </w:r>
        <w:r w:rsidRPr="008707A4"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-</w:t>
        </w:r>
        <w:r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poyasnichnogo</w:t>
        </w:r>
        <w:r w:rsidRPr="008707A4"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-</w:t>
        </w:r>
        <w:r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otdela</w:t>
        </w:r>
        <w:r w:rsidRPr="008707A4"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-</w:t>
        </w:r>
        <w:r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pozvonochnika</w:t>
        </w:r>
        <w:r w:rsidRPr="008707A4"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-</w:t>
        </w:r>
        <w:r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razlichnymi</w:t>
        </w:r>
        <w:r w:rsidRPr="008707A4"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-</w:t>
        </w:r>
        <w:r>
          <w:rPr>
            <w:rStyle w:val="a3"/>
            <w:rFonts w:ascii="inherit" w:hAnsi="inherit" w:cs="Arial"/>
            <w:color w:val="367C96"/>
            <w:sz w:val="21"/>
            <w:szCs w:val="21"/>
            <w:bdr w:val="none" w:sz="0" w:space="0" w:color="auto" w:frame="1"/>
          </w:rPr>
          <w:t>metodami</w:t>
        </w:r>
        <w:r>
          <w:rPr>
            <w:rFonts w:ascii="inherit" w:hAnsi="inherit" w:cs="Arial"/>
            <w:color w:val="47585F"/>
            <w:sz w:val="21"/>
            <w:szCs w:val="21"/>
            <w:bdr w:val="none" w:sz="0" w:space="0" w:color="auto" w:frame="1"/>
          </w:rPr>
          <w:fldChar w:fldCharType="end"/>
        </w:r>
      </w:ins>
    </w:p>
    <w:p w:rsidR="00EF3595" w:rsidRPr="008707A4" w:rsidRDefault="00244FBD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="00147005" w:rsidRPr="006B7F5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http</w:t>
        </w:r>
        <w:r w:rsidR="00147005" w:rsidRPr="008707A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://</w:t>
        </w:r>
        <w:r w:rsidR="00147005" w:rsidRPr="006B7F5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www</w:t>
        </w:r>
        <w:r w:rsidR="00147005" w:rsidRPr="008707A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.</w:t>
        </w:r>
        <w:r w:rsidR="00147005" w:rsidRPr="006B7F5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nkj</w:t>
        </w:r>
        <w:r w:rsidR="00147005" w:rsidRPr="008707A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.</w:t>
        </w:r>
        <w:r w:rsidR="00147005" w:rsidRPr="006B7F5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ru</w:t>
        </w:r>
        <w:r w:rsidR="00147005" w:rsidRPr="008707A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/</w:t>
        </w:r>
        <w:r w:rsidR="00147005" w:rsidRPr="006B7F5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archive</w:t>
        </w:r>
        <w:r w:rsidR="00147005" w:rsidRPr="008707A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/</w:t>
        </w:r>
        <w:r w:rsidR="00147005" w:rsidRPr="006B7F5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articles</w:t>
        </w:r>
        <w:r w:rsidR="00147005" w:rsidRPr="008707A4">
          <w:rPr>
            <w:rFonts w:ascii="Arial" w:eastAsia="Times New Roman" w:hAnsi="Arial" w:cs="Arial"/>
            <w:color w:val="0088CC"/>
            <w:sz w:val="21"/>
            <w:szCs w:val="21"/>
            <w:shd w:val="clear" w:color="auto" w:fill="FFFFFF"/>
          </w:rPr>
          <w:t>/1053/</w:t>
        </w:r>
      </w:hyperlink>
    </w:p>
    <w:p w:rsidR="00B475E6" w:rsidRPr="00B475E6" w:rsidRDefault="00B475E6" w:rsidP="00B475E6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  <w:lang w:val="ru-RU"/>
        </w:rPr>
      </w:pPr>
      <w:proofErr w:type="spellStart"/>
      <w:r w:rsidRPr="00B475E6">
        <w:rPr>
          <w:rFonts w:ascii="Arial" w:hAnsi="Arial" w:cs="Arial"/>
          <w:color w:val="333333"/>
          <w:sz w:val="21"/>
          <w:szCs w:val="21"/>
          <w:lang w:val="ru-RU"/>
        </w:rPr>
        <w:t>Нордемар</w:t>
      </w:r>
      <w:proofErr w:type="spellEnd"/>
      <w:r w:rsidRPr="00B475E6">
        <w:rPr>
          <w:rFonts w:ascii="Arial" w:hAnsi="Arial" w:cs="Arial"/>
          <w:color w:val="333333"/>
          <w:sz w:val="21"/>
          <w:szCs w:val="21"/>
          <w:lang w:val="ru-RU"/>
        </w:rPr>
        <w:t xml:space="preserve"> Р.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B475E6">
        <w:rPr>
          <w:rFonts w:ascii="Arial" w:hAnsi="Arial" w:cs="Arial"/>
          <w:b/>
          <w:bCs/>
          <w:color w:val="333333"/>
          <w:sz w:val="21"/>
          <w:szCs w:val="21"/>
          <w:lang w:val="ru-RU"/>
        </w:rPr>
        <w:t>Боль в спине: причины, лечение, предупреждение.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 w:rsidRPr="00B475E6">
        <w:rPr>
          <w:rFonts w:ascii="Arial" w:hAnsi="Arial" w:cs="Arial"/>
          <w:color w:val="333333"/>
          <w:sz w:val="21"/>
          <w:szCs w:val="21"/>
          <w:lang w:val="ru-RU"/>
        </w:rPr>
        <w:t>- М.: Медицина, 1991.</w:t>
      </w:r>
    </w:p>
    <w:p w:rsidR="00B475E6" w:rsidRPr="00B475E6" w:rsidRDefault="00B475E6" w:rsidP="00B475E6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  <w:lang w:val="ru-RU"/>
        </w:rPr>
      </w:pPr>
      <w:r w:rsidRPr="00B475E6">
        <w:rPr>
          <w:rFonts w:ascii="Arial" w:hAnsi="Arial" w:cs="Arial"/>
          <w:color w:val="333333"/>
          <w:sz w:val="21"/>
          <w:szCs w:val="21"/>
          <w:lang w:val="ru-RU"/>
        </w:rPr>
        <w:t>Чижевский А. В.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B475E6">
        <w:rPr>
          <w:rFonts w:ascii="Arial" w:hAnsi="Arial" w:cs="Arial"/>
          <w:b/>
          <w:bCs/>
          <w:color w:val="333333"/>
          <w:sz w:val="21"/>
          <w:szCs w:val="21"/>
          <w:lang w:val="ru-RU"/>
        </w:rPr>
        <w:t>Как победить остеохондроз?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 w:rsidRPr="00B475E6">
        <w:rPr>
          <w:rFonts w:ascii="Arial" w:hAnsi="Arial" w:cs="Arial"/>
          <w:color w:val="333333"/>
          <w:sz w:val="21"/>
          <w:szCs w:val="21"/>
          <w:lang w:val="ru-RU"/>
        </w:rPr>
        <w:t>- М.: Советский спорт, 1990.</w:t>
      </w:r>
    </w:p>
    <w:p w:rsidR="00B475E6" w:rsidRPr="00B475E6" w:rsidRDefault="00B475E6" w:rsidP="00B475E6">
      <w:pPr>
        <w:pStyle w:val="a4"/>
        <w:shd w:val="clear" w:color="auto" w:fill="FFFFFF"/>
        <w:spacing w:before="0" w:beforeAutospacing="0" w:after="150" w:afterAutospacing="0" w:line="300" w:lineRule="atLeast"/>
        <w:rPr>
          <w:rFonts w:ascii="Arial" w:hAnsi="Arial" w:cs="Arial"/>
          <w:color w:val="333333"/>
          <w:sz w:val="21"/>
          <w:szCs w:val="21"/>
          <w:lang w:val="ru-RU"/>
        </w:rPr>
      </w:pPr>
      <w:r w:rsidRPr="00B475E6">
        <w:rPr>
          <w:rFonts w:ascii="Arial" w:hAnsi="Arial" w:cs="Arial"/>
          <w:color w:val="333333"/>
          <w:sz w:val="21"/>
          <w:szCs w:val="21"/>
          <w:lang w:val="ru-RU"/>
        </w:rPr>
        <w:t>Шмидт И. Р.</w:t>
      </w:r>
      <w:r>
        <w:rPr>
          <w:rStyle w:val="apple-converted-space"/>
          <w:rFonts w:ascii="Arial" w:hAnsi="Arial" w:cs="Arial"/>
          <w:color w:val="333333"/>
          <w:sz w:val="21"/>
          <w:szCs w:val="21"/>
        </w:rPr>
        <w:t> </w:t>
      </w:r>
      <w:r w:rsidRPr="00B475E6">
        <w:rPr>
          <w:rFonts w:ascii="Arial" w:hAnsi="Arial" w:cs="Arial"/>
          <w:b/>
          <w:bCs/>
          <w:color w:val="333333"/>
          <w:sz w:val="21"/>
          <w:szCs w:val="21"/>
          <w:lang w:val="ru-RU"/>
        </w:rPr>
        <w:t>Остеохондроз позвоночника: этиология и профилактика.</w:t>
      </w:r>
      <w:r>
        <w:rPr>
          <w:rStyle w:val="apple-converted-space"/>
          <w:rFonts w:ascii="Arial" w:hAnsi="Arial" w:cs="Arial"/>
          <w:b/>
          <w:bCs/>
          <w:color w:val="333333"/>
          <w:sz w:val="21"/>
          <w:szCs w:val="21"/>
        </w:rPr>
        <w:t> </w:t>
      </w:r>
      <w:r w:rsidRPr="00B475E6">
        <w:rPr>
          <w:rFonts w:ascii="Arial" w:hAnsi="Arial" w:cs="Arial"/>
          <w:color w:val="333333"/>
          <w:sz w:val="21"/>
          <w:szCs w:val="21"/>
          <w:lang w:val="ru-RU"/>
        </w:rPr>
        <w:t>- Новосибирск: Наука, Сибирская издательская фирма, 1992.</w:t>
      </w:r>
    </w:p>
    <w:p w:rsidR="000E7A49" w:rsidRDefault="00B475E6" w:rsidP="000E7A49">
      <w:pPr>
        <w:shd w:val="clear" w:color="auto" w:fill="FFFFFF"/>
        <w:spacing w:after="300" w:line="330" w:lineRule="atLeast"/>
        <w:rPr>
          <w:rStyle w:val="a3"/>
          <w:rFonts w:ascii="inherit" w:hAnsi="inherit" w:cs="Arial"/>
          <w:b/>
          <w:bCs/>
          <w:color w:val="367C96"/>
          <w:sz w:val="21"/>
          <w:szCs w:val="21"/>
          <w:bdr w:val="none" w:sz="0" w:space="0" w:color="auto" w:frame="1"/>
          <w:shd w:val="clear" w:color="auto" w:fill="FFFFFF"/>
          <w:lang w:val="ru-RU"/>
        </w:rPr>
      </w:pPr>
      <w:r w:rsidRPr="00B475E6">
        <w:rPr>
          <w:rFonts w:ascii="Arial" w:hAnsi="Arial" w:cs="Arial"/>
          <w:color w:val="333333"/>
          <w:sz w:val="21"/>
          <w:szCs w:val="21"/>
          <w:lang w:val="ru-RU"/>
        </w:rPr>
        <w:br/>
      </w:r>
      <w:hyperlink r:id="rId16" w:history="1">
        <w:r w:rsidR="000E7A49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</w:rPr>
          <w:t>http</w:t>
        </w:r>
        <w:r w:rsidR="000E7A49" w:rsidRPr="0088106C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://</w:t>
        </w:r>
        <w:proofErr w:type="spellStart"/>
        <w:r w:rsidR="000E7A49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</w:rPr>
          <w:t>moyaspina</w:t>
        </w:r>
        <w:proofErr w:type="spellEnd"/>
        <w:r w:rsidR="000E7A49" w:rsidRPr="0088106C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.</w:t>
        </w:r>
        <w:proofErr w:type="spellStart"/>
        <w:r w:rsidR="000E7A49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</w:rPr>
          <w:t>ru</w:t>
        </w:r>
        <w:proofErr w:type="spellEnd"/>
        <w:r w:rsidR="000E7A49" w:rsidRPr="0088106C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/</w:t>
        </w:r>
        <w:proofErr w:type="spellStart"/>
        <w:r w:rsidR="000E7A49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</w:rPr>
          <w:t>lechebnaya</w:t>
        </w:r>
        <w:proofErr w:type="spellEnd"/>
        <w:r w:rsidR="000E7A49" w:rsidRPr="0088106C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-</w:t>
        </w:r>
        <w:proofErr w:type="spellStart"/>
        <w:r w:rsidR="000E7A49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</w:rPr>
          <w:t>gimnastika</w:t>
        </w:r>
        <w:proofErr w:type="spellEnd"/>
        <w:r w:rsidR="000E7A49" w:rsidRPr="0088106C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-</w:t>
        </w:r>
        <w:proofErr w:type="spellStart"/>
        <w:r w:rsidR="000E7A49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</w:rPr>
          <w:t>pri</w:t>
        </w:r>
        <w:proofErr w:type="spellEnd"/>
        <w:r w:rsidR="000E7A49" w:rsidRPr="0088106C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-</w:t>
        </w:r>
        <w:proofErr w:type="spellStart"/>
        <w:r w:rsidR="000E7A49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</w:rPr>
          <w:t>osteohondroze</w:t>
        </w:r>
        <w:proofErr w:type="spellEnd"/>
        <w:r w:rsidR="000E7A49" w:rsidRPr="0088106C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-</w:t>
        </w:r>
        <w:proofErr w:type="spellStart"/>
        <w:r w:rsidR="000E7A49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</w:rPr>
          <w:t>sheynogo</w:t>
        </w:r>
        <w:proofErr w:type="spellEnd"/>
        <w:r w:rsidR="000E7A49" w:rsidRPr="0088106C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-</w:t>
        </w:r>
        <w:proofErr w:type="spellStart"/>
        <w:r w:rsidR="000E7A49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</w:rPr>
          <w:t>otdela</w:t>
        </w:r>
        <w:proofErr w:type="spellEnd"/>
        <w:r w:rsidR="000E7A49" w:rsidRPr="0088106C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  <w:lang w:val="ru-RU"/>
          </w:rPr>
          <w:t>-</w:t>
        </w:r>
        <w:proofErr w:type="spellStart"/>
        <w:r w:rsidR="000E7A49">
          <w:rPr>
            <w:rStyle w:val="a3"/>
            <w:rFonts w:ascii="inherit" w:hAnsi="inherit" w:cs="Arial"/>
            <w:b/>
            <w:bCs/>
            <w:color w:val="367C96"/>
            <w:sz w:val="21"/>
            <w:szCs w:val="21"/>
            <w:bdr w:val="none" w:sz="0" w:space="0" w:color="auto" w:frame="1"/>
            <w:shd w:val="clear" w:color="auto" w:fill="FFFFFF"/>
          </w:rPr>
          <w:t>pozvonochnika</w:t>
        </w:r>
        <w:proofErr w:type="spellEnd"/>
      </w:hyperlink>
    </w:p>
    <w:p w:rsidR="0050776C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17" w:history="1">
        <w:r w:rsidR="0050776C" w:rsidRPr="00BF5FBB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http://medportal.ru/</w:t>
        </w:r>
      </w:hyperlink>
    </w:p>
    <w:p w:rsidR="0050776C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18" w:history="1">
        <w:r w:rsidR="00FC360D" w:rsidRPr="00BF5FBB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http://urosochi.ru/</w:t>
        </w:r>
      </w:hyperlink>
    </w:p>
    <w:p w:rsidR="00FC360D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19" w:history="1">
        <w:r w:rsidR="00345F0A" w:rsidRPr="00BF5FBB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http://www.ayzdorov.ru/lechenie_prostatita_prichini.php</w:t>
        </w:r>
      </w:hyperlink>
    </w:p>
    <w:p w:rsidR="00345F0A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0" w:history="1">
        <w:r w:rsidR="00C7490A" w:rsidRPr="00BF5FBB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http://prostatitanet.com/projavlenija/pervye-priznaki-prostatita-u-muzhchin-na-chto-obratit-vnimanie.html</w:t>
        </w:r>
      </w:hyperlink>
    </w:p>
    <w:p w:rsidR="00C7490A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1" w:history="1">
        <w:r w:rsidR="00451D5E" w:rsidRPr="00BF5FBB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http://meduniver.com/Medical/Xirurgia/991.html</w:t>
        </w:r>
      </w:hyperlink>
    </w:p>
    <w:p w:rsidR="00451D5E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2" w:history="1">
        <w:r w:rsidR="008707A4" w:rsidRPr="002E1D18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http://inter-job.ru/stat_zdorovje_zastoy_krovi_taz.htm</w:t>
        </w:r>
      </w:hyperlink>
    </w:p>
    <w:p w:rsidR="008707A4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3" w:history="1">
        <w:r w:rsidR="00960845" w:rsidRPr="002E1D18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http://www.eurolab.ua/diseases/1147/</w:t>
        </w:r>
      </w:hyperlink>
    </w:p>
    <w:p w:rsidR="00960845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4" w:history="1">
        <w:r w:rsidR="00D679F3" w:rsidRPr="002E1D18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http://lookmedbook.ru/disease/ozhirenie</w:t>
        </w:r>
      </w:hyperlink>
    </w:p>
    <w:p w:rsidR="00D679F3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5" w:history="1">
        <w:r w:rsidR="00A914F2" w:rsidRPr="002E1D18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http://www.ayzdorov.ru/lechenie_tromboz_chto.php</w:t>
        </w:r>
      </w:hyperlink>
    </w:p>
    <w:p w:rsidR="00A914F2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6" w:history="1">
        <w:r w:rsidR="00D77121" w:rsidRPr="002E1D18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https://health.mail.ru/disease/tromboz_glubokih_ven/</w:t>
        </w:r>
      </w:hyperlink>
    </w:p>
    <w:p w:rsidR="00D77121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7" w:history="1">
        <w:r w:rsidR="003337FE" w:rsidRPr="002E1D18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http://www.polismed.com/articles-tromboz-ven-prichiny-simptomy-diagnostika-i-lechen.html</w:t>
        </w:r>
      </w:hyperlink>
    </w:p>
    <w:p w:rsidR="003337FE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8" w:history="1">
        <w:r w:rsidR="00814FEA" w:rsidRPr="00B603D8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http://bestolkovyj.narod.ru/sidyachij-obraz-zhizni/</w:t>
        </w:r>
      </w:hyperlink>
    </w:p>
    <w:p w:rsidR="00814FEA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29" w:history="1">
        <w:r w:rsidR="00814FEA" w:rsidRPr="00B603D8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http://www.vitaminov.net/rus-9234-0-0-2944.html</w:t>
        </w:r>
      </w:hyperlink>
    </w:p>
    <w:p w:rsidR="00814FEA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30" w:history="1">
        <w:r w:rsidR="00A72154" w:rsidRPr="00B603D8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http://www.ayzdorov.ru/ttermini_stress.php</w:t>
        </w:r>
      </w:hyperlink>
    </w:p>
    <w:p w:rsidR="00A72154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31" w:history="1">
        <w:r w:rsidR="00220BBB" w:rsidRPr="00AA02EE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http://fobiya.info/psihologicheskij-stress</w:t>
        </w:r>
      </w:hyperlink>
    </w:p>
    <w:p w:rsidR="00220BBB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32" w:history="1">
        <w:r w:rsidR="00257F2E" w:rsidRPr="00AA02EE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http://rostduha.ru/pricini_stressa/</w:t>
        </w:r>
      </w:hyperlink>
    </w:p>
    <w:p w:rsidR="00257F2E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33" w:history="1">
        <w:r w:rsidR="00257F2E" w:rsidRPr="00AA02EE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http://narcot.com/index.php/razdelnedug/36-zavisimosti/196-igromanija-zavisimost</w:t>
        </w:r>
      </w:hyperlink>
    </w:p>
    <w:p w:rsidR="00257F2E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34" w:history="1">
        <w:r w:rsidR="002F6782" w:rsidRPr="00AA02EE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http://chistiyput.ru/lechenie-igromanii.html</w:t>
        </w:r>
      </w:hyperlink>
    </w:p>
    <w:p w:rsidR="002F6782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35" w:history="1">
        <w:r w:rsidR="00690C1C" w:rsidRPr="00AA02EE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http://subscribe.ru/archive/science.health.zorkisokol/201008/02124824.html</w:t>
        </w:r>
      </w:hyperlink>
    </w:p>
    <w:p w:rsidR="00690C1C" w:rsidRDefault="00EF6834" w:rsidP="000E7A49">
      <w:pPr>
        <w:shd w:val="clear" w:color="auto" w:fill="FFFFFF"/>
        <w:spacing w:after="300" w:line="330" w:lineRule="atLeast"/>
        <w:rPr>
          <w:rStyle w:val="a3"/>
          <w:rFonts w:ascii="Trebuchet MS" w:eastAsia="Times New Roman" w:hAnsi="Trebuchet MS" w:cs="Times New Roman"/>
          <w:sz w:val="21"/>
          <w:szCs w:val="21"/>
        </w:rPr>
      </w:pPr>
      <w:hyperlink r:id="rId36" w:history="1">
        <w:r w:rsidR="00401B42" w:rsidRPr="002D3A1C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http://m.prosto-mariya.ru/bessonnica-prichiny-i-lechenie_434.html</w:t>
        </w:r>
      </w:hyperlink>
    </w:p>
    <w:p w:rsidR="00EF6834" w:rsidRPr="00762497" w:rsidRDefault="00EF6834" w:rsidP="00EF6834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</w:rPr>
      </w:pP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Andersen, J. H.; Thomsen, JF; Overgaard, E; Lassen, CF; Brandt, LP; </w:t>
      </w:r>
      <w:proofErr w:type="spellStart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Vilstrup</w:t>
      </w:r>
      <w:proofErr w:type="spell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, I; </w:t>
      </w:r>
      <w:proofErr w:type="spellStart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Kryger</w:t>
      </w:r>
      <w:proofErr w:type="spell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 xml:space="preserve">, AI; </w:t>
      </w:r>
      <w:proofErr w:type="spellStart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Mikkelsen</w:t>
      </w:r>
      <w:proofErr w:type="spellEnd"/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, S (2003). "Computer Use and Carpal Tunnel Syndrome: A 1-Year Follow-up Study".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i/>
          <w:iCs/>
          <w:color w:val="252525"/>
          <w:sz w:val="19"/>
          <w:szCs w:val="19"/>
          <w:shd w:val="clear" w:color="auto" w:fill="FFFFFF"/>
        </w:rPr>
        <w:t>JAMA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b/>
          <w:bCs/>
          <w:color w:val="252525"/>
          <w:sz w:val="19"/>
          <w:szCs w:val="19"/>
          <w:shd w:val="clear" w:color="auto" w:fill="FFFFFF"/>
        </w:rPr>
        <w:t>289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(22): 2963–9.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37" w:tooltip="Digital object identifier" w:history="1">
        <w:proofErr w:type="gramStart"/>
        <w:r>
          <w:rPr>
            <w:rStyle w:val="a3"/>
            <w:rFonts w:ascii="Arial" w:hAnsi="Arial" w:cs="Arial"/>
            <w:color w:val="0B0080"/>
            <w:sz w:val="19"/>
            <w:szCs w:val="19"/>
            <w:shd w:val="clear" w:color="auto" w:fill="FFFFFF"/>
          </w:rPr>
          <w:t>doi</w:t>
        </w:r>
        <w:proofErr w:type="gramEnd"/>
      </w:hyperlink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:</w:t>
      </w:r>
      <w:hyperlink r:id="rId38" w:history="1">
        <w:r>
          <w:rPr>
            <w:rStyle w:val="a3"/>
            <w:rFonts w:ascii="Arial" w:hAnsi="Arial" w:cs="Arial"/>
            <w:color w:val="663366"/>
            <w:sz w:val="19"/>
            <w:szCs w:val="19"/>
          </w:rPr>
          <w:t>10.1001/jama.289.22.2963</w:t>
        </w:r>
      </w:hyperlink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  <w:hyperlink r:id="rId39" w:tooltip="PubMed Identifier" w:history="1">
        <w:proofErr w:type="gramStart"/>
        <w:r>
          <w:rPr>
            <w:rStyle w:val="a3"/>
            <w:rFonts w:ascii="Arial" w:hAnsi="Arial" w:cs="Arial"/>
            <w:color w:val="0B0080"/>
            <w:sz w:val="19"/>
            <w:szCs w:val="19"/>
            <w:shd w:val="clear" w:color="auto" w:fill="FFFFFF"/>
          </w:rPr>
          <w:t>PMID</w:t>
        </w:r>
      </w:hyperlink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hyperlink r:id="rId40" w:history="1">
        <w:r>
          <w:rPr>
            <w:rStyle w:val="a3"/>
            <w:rFonts w:ascii="Arial" w:hAnsi="Arial" w:cs="Arial"/>
            <w:color w:val="663366"/>
            <w:sz w:val="19"/>
            <w:szCs w:val="19"/>
          </w:rPr>
          <w:t>12799404</w:t>
        </w:r>
      </w:hyperlink>
      <w:r>
        <w:rPr>
          <w:rFonts w:ascii="Arial" w:hAnsi="Arial" w:cs="Arial"/>
          <w:color w:val="252525"/>
          <w:sz w:val="19"/>
          <w:szCs w:val="19"/>
          <w:shd w:val="clear" w:color="auto" w:fill="FFFFFF"/>
        </w:rPr>
        <w:t>.</w:t>
      </w:r>
      <w:proofErr w:type="gramEnd"/>
    </w:p>
    <w:p w:rsidR="00EF6834" w:rsidRPr="00EF6834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</w:rPr>
      </w:pPr>
      <w:bookmarkStart w:id="2" w:name="_GoBack"/>
      <w:bookmarkEnd w:id="2"/>
    </w:p>
    <w:p w:rsidR="00401B42" w:rsidRPr="00BC31EF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41" w:history="1"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http</w:t>
        </w:r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://</w:t>
        </w:r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www</w:t>
        </w:r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.</w:t>
        </w:r>
        <w:proofErr w:type="spellStart"/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medicaldigests</w:t>
        </w:r>
        <w:proofErr w:type="spellEnd"/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.</w:t>
        </w:r>
        <w:proofErr w:type="spellStart"/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ru</w:t>
        </w:r>
        <w:proofErr w:type="spellEnd"/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/</w:t>
        </w:r>
        <w:proofErr w:type="spellStart"/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uprazhneniya</w:t>
        </w:r>
        <w:proofErr w:type="spellEnd"/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-</w:t>
        </w:r>
        <w:proofErr w:type="spellStart"/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dlya</w:t>
        </w:r>
        <w:proofErr w:type="spellEnd"/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-</w:t>
        </w:r>
        <w:proofErr w:type="spellStart"/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ruk</w:t>
        </w:r>
        <w:proofErr w:type="spellEnd"/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-</w:t>
        </w:r>
        <w:proofErr w:type="spellStart"/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pri</w:t>
        </w:r>
        <w:proofErr w:type="spellEnd"/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-</w:t>
        </w:r>
        <w:proofErr w:type="spellStart"/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rabote</w:t>
        </w:r>
        <w:proofErr w:type="spellEnd"/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-</w:t>
        </w:r>
        <w:proofErr w:type="spellStart"/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za</w:t>
        </w:r>
        <w:proofErr w:type="spellEnd"/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-</w:t>
        </w:r>
        <w:proofErr w:type="spellStart"/>
        <w:r w:rsidR="00BC31EF" w:rsidRPr="002D3A1C">
          <w:rPr>
            <w:rStyle w:val="a3"/>
            <w:rFonts w:ascii="Trebuchet MS" w:eastAsia="Times New Roman" w:hAnsi="Trebuchet MS" w:cs="Times New Roman"/>
            <w:sz w:val="21"/>
            <w:szCs w:val="21"/>
          </w:rPr>
          <w:t>kompyuterom</w:t>
        </w:r>
        <w:proofErr w:type="spellEnd"/>
        <w:r w:rsidR="00BC31EF" w:rsidRPr="00BC31E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/</w:t>
        </w:r>
      </w:hyperlink>
    </w:p>
    <w:p w:rsidR="00BC31EF" w:rsidRPr="00551577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42" w:history="1">
        <w:r w:rsidR="00551577" w:rsidRPr="002D3A1C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http://ergosolo.ru/reviews/health/tunnel_syndrome/</w:t>
        </w:r>
      </w:hyperlink>
    </w:p>
    <w:p w:rsidR="00551577" w:rsidRPr="003325B5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43" w:history="1">
        <w:r w:rsidR="003325B5" w:rsidRPr="002D3A1C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https://dev.by/lenta/main/tunnelnyy-sindrom-kogda-ruki-otvalivayutsya</w:t>
        </w:r>
      </w:hyperlink>
    </w:p>
    <w:p w:rsidR="003325B5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44" w:history="1">
        <w:r w:rsidR="00DB6B0D" w:rsidRPr="002D3A1C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http://medicena.ru/blogpost/tunnelnyiy-sindrom/</w:t>
        </w:r>
      </w:hyperlink>
    </w:p>
    <w:p w:rsidR="00DB6B0D" w:rsidRPr="00F97FF3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45" w:history="1">
        <w:r w:rsidR="00F97FF3" w:rsidRPr="00901EB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http://meduniver.com/Medical/pulmonologia/komputer_i_legkie.html</w:t>
        </w:r>
      </w:hyperlink>
    </w:p>
    <w:p w:rsidR="00F97FF3" w:rsidRPr="00762497" w:rsidRDefault="00EF6834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  <w:hyperlink r:id="rId46" w:history="1">
        <w:r w:rsidR="00762497" w:rsidRPr="0072133F">
          <w:rPr>
            <w:rStyle w:val="a3"/>
            <w:rFonts w:ascii="Trebuchet MS" w:eastAsia="Times New Roman" w:hAnsi="Trebuchet MS" w:cs="Times New Roman"/>
            <w:sz w:val="21"/>
            <w:szCs w:val="21"/>
            <w:lang w:val="ru-RU"/>
          </w:rPr>
          <w:t>http://simptom.net/articles/izluchenie-ot-kompyutera-kogda-nachinat-boyatsya/</w:t>
        </w:r>
      </w:hyperlink>
    </w:p>
    <w:p w:rsidR="00762497" w:rsidRPr="00EF6834" w:rsidRDefault="00762497" w:rsidP="000E7A49">
      <w:pPr>
        <w:shd w:val="clear" w:color="auto" w:fill="FFFFFF"/>
        <w:spacing w:after="300" w:line="330" w:lineRule="atLeast"/>
        <w:rPr>
          <w:rFonts w:ascii="Trebuchet MS" w:eastAsia="Times New Roman" w:hAnsi="Trebuchet MS" w:cs="Times New Roman"/>
          <w:color w:val="535252"/>
          <w:sz w:val="21"/>
          <w:szCs w:val="21"/>
          <w:lang w:val="ru-RU"/>
        </w:rPr>
      </w:pPr>
    </w:p>
    <w:p w:rsidR="00B475E6" w:rsidRPr="00BC31EF" w:rsidRDefault="00B475E6" w:rsidP="00B475E6">
      <w:pPr>
        <w:rPr>
          <w:lang w:val="ru-RU"/>
        </w:rPr>
      </w:pPr>
    </w:p>
    <w:p w:rsidR="00DC207D" w:rsidRPr="00BC31EF" w:rsidRDefault="00DC207D">
      <w:pPr>
        <w:rPr>
          <w:lang w:val="ru-RU"/>
        </w:rPr>
      </w:pPr>
    </w:p>
    <w:sectPr w:rsidR="00DC207D" w:rsidRPr="00BC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4A7"/>
    <w:rsid w:val="00082C8F"/>
    <w:rsid w:val="000E7A49"/>
    <w:rsid w:val="00147005"/>
    <w:rsid w:val="00220BBB"/>
    <w:rsid w:val="00244FBD"/>
    <w:rsid w:val="00257F2E"/>
    <w:rsid w:val="002B2069"/>
    <w:rsid w:val="002F6782"/>
    <w:rsid w:val="003325B5"/>
    <w:rsid w:val="003337D5"/>
    <w:rsid w:val="003337FE"/>
    <w:rsid w:val="00345F0A"/>
    <w:rsid w:val="00401B42"/>
    <w:rsid w:val="004304A7"/>
    <w:rsid w:val="00451D5E"/>
    <w:rsid w:val="00487A8D"/>
    <w:rsid w:val="0050776C"/>
    <w:rsid w:val="00551577"/>
    <w:rsid w:val="00690C1C"/>
    <w:rsid w:val="00747A8F"/>
    <w:rsid w:val="00762497"/>
    <w:rsid w:val="00814FEA"/>
    <w:rsid w:val="008276DF"/>
    <w:rsid w:val="008707A4"/>
    <w:rsid w:val="009417E6"/>
    <w:rsid w:val="00960845"/>
    <w:rsid w:val="00A11485"/>
    <w:rsid w:val="00A72154"/>
    <w:rsid w:val="00A914F2"/>
    <w:rsid w:val="00B475E6"/>
    <w:rsid w:val="00BA1660"/>
    <w:rsid w:val="00BC31EF"/>
    <w:rsid w:val="00C7490A"/>
    <w:rsid w:val="00D47283"/>
    <w:rsid w:val="00D679F3"/>
    <w:rsid w:val="00D75C57"/>
    <w:rsid w:val="00D77121"/>
    <w:rsid w:val="00DB6B0D"/>
    <w:rsid w:val="00DC207D"/>
    <w:rsid w:val="00EE7A57"/>
    <w:rsid w:val="00EF0DD1"/>
    <w:rsid w:val="00EF3595"/>
    <w:rsid w:val="00EF6834"/>
    <w:rsid w:val="00F556FB"/>
    <w:rsid w:val="00F65FC2"/>
    <w:rsid w:val="00F97FF3"/>
    <w:rsid w:val="00FC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07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F3595"/>
  </w:style>
  <w:style w:type="paragraph" w:styleId="a4">
    <w:name w:val="Normal (Web)"/>
    <w:basedOn w:val="a"/>
    <w:uiPriority w:val="99"/>
    <w:unhideWhenUsed/>
    <w:rsid w:val="0048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E7A4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207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EF3595"/>
  </w:style>
  <w:style w:type="paragraph" w:styleId="a4">
    <w:name w:val="Normal (Web)"/>
    <w:basedOn w:val="a"/>
    <w:uiPriority w:val="99"/>
    <w:unhideWhenUsed/>
    <w:rsid w:val="00487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0E7A4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204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z-clinic.ru/bolezni/sheyniy-osteohondroz.html" TargetMode="External"/><Relationship Id="rId13" Type="http://schemas.openxmlformats.org/officeDocument/2006/relationships/hyperlink" Target="http://www.doctorfm.ru/sickness/osteohondroz-grudnogo-otdela-pozvonochnika" TargetMode="External"/><Relationship Id="rId18" Type="http://schemas.openxmlformats.org/officeDocument/2006/relationships/hyperlink" Target="http://urosochi.ru/" TargetMode="External"/><Relationship Id="rId26" Type="http://schemas.openxmlformats.org/officeDocument/2006/relationships/hyperlink" Target="https://health.mail.ru/disease/tromboz_glubokih_ven/" TargetMode="External"/><Relationship Id="rId39" Type="http://schemas.openxmlformats.org/officeDocument/2006/relationships/hyperlink" Target="https://en.wikipedia.org/wiki/PubMed_Identifi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meduniver.com/Medical/Xirurgia/991.html" TargetMode="External"/><Relationship Id="rId34" Type="http://schemas.openxmlformats.org/officeDocument/2006/relationships/hyperlink" Target="http://chistiyput.ru/lechenie-igromanii.html" TargetMode="External"/><Relationship Id="rId42" Type="http://schemas.openxmlformats.org/officeDocument/2006/relationships/hyperlink" Target="http://ergosolo.ru/reviews/health/tunnel_syndrome/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moyaspina.ru/skolioz" TargetMode="External"/><Relationship Id="rId12" Type="http://schemas.openxmlformats.org/officeDocument/2006/relationships/hyperlink" Target="http://vashaspina.ru/kak-lechit-osteoxondroz-grudnoj-kletki/" TargetMode="External"/><Relationship Id="rId17" Type="http://schemas.openxmlformats.org/officeDocument/2006/relationships/hyperlink" Target="http://medportal.ru/" TargetMode="External"/><Relationship Id="rId25" Type="http://schemas.openxmlformats.org/officeDocument/2006/relationships/hyperlink" Target="http://www.ayzdorov.ru/lechenie_tromboz_chto.php" TargetMode="External"/><Relationship Id="rId33" Type="http://schemas.openxmlformats.org/officeDocument/2006/relationships/hyperlink" Target="http://narcot.com/index.php/razdelnedug/36-zavisimosti/196-igromanija-zavisimost" TargetMode="External"/><Relationship Id="rId38" Type="http://schemas.openxmlformats.org/officeDocument/2006/relationships/hyperlink" Target="https://dx.doi.org/10.1001%2Fjama.289.22.2963" TargetMode="External"/><Relationship Id="rId46" Type="http://schemas.openxmlformats.org/officeDocument/2006/relationships/hyperlink" Target="http://simptom.net/articles/izluchenie-ot-kompyutera-kogda-nachinat-boyatsya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moyaspina.ru/lechebnaya-gimnastika-pri-osteohondroze-sheynogo-otdela-pozvonochnika" TargetMode="External"/><Relationship Id="rId20" Type="http://schemas.openxmlformats.org/officeDocument/2006/relationships/hyperlink" Target="http://prostatitanet.com/projavlenija/pervye-priznaki-prostatita-u-muzhchin-na-chto-obratit-vnimanie.html" TargetMode="External"/><Relationship Id="rId29" Type="http://schemas.openxmlformats.org/officeDocument/2006/relationships/hyperlink" Target="http://www.vitaminov.net/rus-9234-0-0-2944.html" TargetMode="External"/><Relationship Id="rId41" Type="http://schemas.openxmlformats.org/officeDocument/2006/relationships/hyperlink" Target="http://www.medicaldigests.ru/uprazhneniya-dlya-ruk-pri-rabote-za-kompyuterom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lanapaley.ru/scolioz.html" TargetMode="External"/><Relationship Id="rId11" Type="http://schemas.openxmlformats.org/officeDocument/2006/relationships/hyperlink" Target="http://osteohondroz-med.ru/xirurgicheskoe-lechenie-osteoxondroza-pozvonochnika.html" TargetMode="External"/><Relationship Id="rId24" Type="http://schemas.openxmlformats.org/officeDocument/2006/relationships/hyperlink" Target="http://lookmedbook.ru/disease/ozhirenie" TargetMode="External"/><Relationship Id="rId32" Type="http://schemas.openxmlformats.org/officeDocument/2006/relationships/hyperlink" Target="http://rostduha.ru/pricini_stressa/" TargetMode="External"/><Relationship Id="rId37" Type="http://schemas.openxmlformats.org/officeDocument/2006/relationships/hyperlink" Target="https://en.wikipedia.org/wiki/Digital_object_identifier" TargetMode="External"/><Relationship Id="rId40" Type="http://schemas.openxmlformats.org/officeDocument/2006/relationships/hyperlink" Target="https://www.ncbi.nlm.nih.gov/pubmed/12799404" TargetMode="External"/><Relationship Id="rId45" Type="http://schemas.openxmlformats.org/officeDocument/2006/relationships/hyperlink" Target="http://meduniver.com/Medical/pulmonologia/komputer_i_legkie.html" TargetMode="External"/><Relationship Id="rId5" Type="http://schemas.openxmlformats.org/officeDocument/2006/relationships/hyperlink" Target="http://mz-clinic.ru/bolezni/skolioz.html" TargetMode="External"/><Relationship Id="rId15" Type="http://schemas.openxmlformats.org/officeDocument/2006/relationships/hyperlink" Target="http://www.nkj.ru/archive/articles/1053/" TargetMode="External"/><Relationship Id="rId23" Type="http://schemas.openxmlformats.org/officeDocument/2006/relationships/hyperlink" Target="http://www.eurolab.ua/diseases/1147/" TargetMode="External"/><Relationship Id="rId28" Type="http://schemas.openxmlformats.org/officeDocument/2006/relationships/hyperlink" Target="http://bestolkovyj.narod.ru/sidyachij-obraz-zhizni/" TargetMode="External"/><Relationship Id="rId36" Type="http://schemas.openxmlformats.org/officeDocument/2006/relationships/hyperlink" Target="http://m.prosto-mariya.ru/bessonnica-prichiny-i-lechenie_434.html" TargetMode="External"/><Relationship Id="rId10" Type="http://schemas.openxmlformats.org/officeDocument/2006/relationships/hyperlink" Target="http://www.clinica-tibet.ru/bolezni/spina/osteohondroz-sheinogo-otdela-pozvonochnika/" TargetMode="External"/><Relationship Id="rId19" Type="http://schemas.openxmlformats.org/officeDocument/2006/relationships/hyperlink" Target="http://www.ayzdorov.ru/lechenie_prostatita_prichini.php" TargetMode="External"/><Relationship Id="rId31" Type="http://schemas.openxmlformats.org/officeDocument/2006/relationships/hyperlink" Target="http://fobiya.info/psihologicheskij-stress" TargetMode="External"/><Relationship Id="rId44" Type="http://schemas.openxmlformats.org/officeDocument/2006/relationships/hyperlink" Target="http://medicena.ru/blogpost/tunnelnyiy-sindr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yfamilydoctor.ru/shejnyj-osteoxondroz-simptomy-i-lechenie/" TargetMode="External"/><Relationship Id="rId14" Type="http://schemas.openxmlformats.org/officeDocument/2006/relationships/hyperlink" Target="http://yourspine.ru/poyasnichno-krestsovyj-osteohondroz.html" TargetMode="External"/><Relationship Id="rId22" Type="http://schemas.openxmlformats.org/officeDocument/2006/relationships/hyperlink" Target="http://inter-job.ru/stat_zdorovje_zastoy_krovi_taz.htm" TargetMode="External"/><Relationship Id="rId27" Type="http://schemas.openxmlformats.org/officeDocument/2006/relationships/hyperlink" Target="http://www.polismed.com/articles-tromboz-ven-prichiny-simptomy-diagnostika-i-lechen.html" TargetMode="External"/><Relationship Id="rId30" Type="http://schemas.openxmlformats.org/officeDocument/2006/relationships/hyperlink" Target="http://www.ayzdorov.ru/ttermini_stress.php" TargetMode="External"/><Relationship Id="rId35" Type="http://schemas.openxmlformats.org/officeDocument/2006/relationships/hyperlink" Target="http://subscribe.ru/archive/science.health.zorkisokol/201008/02124824.html" TargetMode="External"/><Relationship Id="rId43" Type="http://schemas.openxmlformats.org/officeDocument/2006/relationships/hyperlink" Target="https://dev.by/lenta/main/tunnelnyy-sindrom-kogda-ruki-otvalivayutsya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3</Pages>
  <Words>917</Words>
  <Characters>5232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sintez</dc:creator>
  <cp:keywords/>
  <dc:description/>
  <cp:lastModifiedBy>sintez</cp:lastModifiedBy>
  <cp:revision>41</cp:revision>
  <dcterms:created xsi:type="dcterms:W3CDTF">2016-05-08T18:57:00Z</dcterms:created>
  <dcterms:modified xsi:type="dcterms:W3CDTF">2016-05-29T15:33:00Z</dcterms:modified>
</cp:coreProperties>
</file>