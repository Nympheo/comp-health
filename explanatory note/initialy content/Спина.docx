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3AC" w:rsidRDefault="008E4395">
      <w:pPr>
        <w:rPr>
          <w:b/>
          <w:color w:val="FF0000"/>
          <w:sz w:val="32"/>
          <w:lang w:val="ru-RU"/>
        </w:rPr>
      </w:pPr>
      <w:r w:rsidRPr="008E4395">
        <w:rPr>
          <w:b/>
          <w:sz w:val="52"/>
          <w:lang w:val="ru-RU"/>
        </w:rPr>
        <w:t xml:space="preserve">Влияние на </w:t>
      </w:r>
      <w:r w:rsidR="00743F53">
        <w:rPr>
          <w:b/>
          <w:sz w:val="52"/>
          <w:lang w:val="ru-RU"/>
        </w:rPr>
        <w:t>позвоночник</w:t>
      </w:r>
      <w:r w:rsidRPr="008E4395">
        <w:rPr>
          <w:b/>
          <w:sz w:val="52"/>
          <w:lang w:val="ru-RU"/>
        </w:rPr>
        <w:t xml:space="preserve"> </w:t>
      </w:r>
      <w:r w:rsidRPr="008E4395">
        <w:rPr>
          <w:b/>
          <w:sz w:val="52"/>
          <w:lang w:val="ru-RU"/>
        </w:rPr>
        <w:cr/>
      </w:r>
      <w:r w:rsidRPr="008E4395">
        <w:rPr>
          <w:b/>
          <w:color w:val="FF0000"/>
          <w:sz w:val="32"/>
          <w:lang w:val="ru-RU"/>
        </w:rPr>
        <w:t>строение + влияние</w:t>
      </w:r>
      <w:r w:rsidRPr="008E4395">
        <w:rPr>
          <w:b/>
          <w:color w:val="FF0000"/>
          <w:sz w:val="32"/>
          <w:lang w:val="ru-RU"/>
        </w:rPr>
        <w:cr/>
        <w:t>общая информация</w:t>
      </w:r>
      <w:r w:rsidRPr="008E4395">
        <w:rPr>
          <w:b/>
          <w:color w:val="FF0000"/>
          <w:sz w:val="32"/>
          <w:lang w:val="ru-RU"/>
        </w:rPr>
        <w:cr/>
      </w:r>
    </w:p>
    <w:p w:rsidR="00D703AC" w:rsidRDefault="00D703AC">
      <w:pPr>
        <w:rPr>
          <w:rFonts w:ascii="Arial" w:hAnsi="Arial" w:cs="Arial"/>
          <w:color w:val="3A3A2F"/>
          <w:sz w:val="21"/>
          <w:szCs w:val="21"/>
          <w:shd w:val="clear" w:color="auto" w:fill="FFFFFF"/>
          <w:lang w:val="ru-RU"/>
        </w:rPr>
      </w:pPr>
      <w:r w:rsidRPr="00FC3CB1"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 xml:space="preserve">Работая за компьютером вы </w:t>
      </w:r>
      <w:r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>занимаете удобное для вас положении</w:t>
      </w:r>
      <w:r w:rsidRPr="00FC3CB1"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 xml:space="preserve"> в течени</w:t>
      </w:r>
      <w:proofErr w:type="gramStart"/>
      <w:r w:rsidRPr="00FC3CB1"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>и</w:t>
      </w:r>
      <w:proofErr w:type="gramEnd"/>
      <w:r w:rsidRPr="00FC3CB1"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 xml:space="preserve"> длительного времени, или же</w:t>
      </w:r>
      <w:r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 xml:space="preserve"> сидите</w:t>
      </w:r>
      <w:r w:rsidRPr="00FC3CB1"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 xml:space="preserve"> в том положении которое </w:t>
      </w:r>
      <w:r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>формирует ваше рабочее место. Оба эти положения часто являются неоптимальными</w:t>
      </w:r>
      <w:r w:rsidRPr="00FC3CB1"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 xml:space="preserve">. </w:t>
      </w:r>
      <w:r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>Д</w:t>
      </w:r>
      <w:r w:rsidRPr="00FC3CB1"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 xml:space="preserve">лительное нахождение в одной и той же позе, приводит к постоянной нагрузке на одни группы мышц </w:t>
      </w:r>
      <w:r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>и к постоянному отсутствию её</w:t>
      </w:r>
      <w:r w:rsidRPr="00FC3CB1"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>, на других группах мышц. Отсутствие нагрузки на мышцы спины приводит к их деградации</w:t>
      </w:r>
      <w:r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 xml:space="preserve"> и разрушению мышечного корсета</w:t>
      </w:r>
      <w:r w:rsidRPr="00FC3CB1"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>, а поскольку обмен веществ в позвоночнике происходит с их помощью, соответственно он тоже нарушается,</w:t>
      </w:r>
      <w:r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 xml:space="preserve"> в итоге происходит преждевременное изнашивание позвонков и</w:t>
      </w:r>
      <w:r w:rsidRPr="00FC3CB1"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 xml:space="preserve"> межпозвонковых дисков - остеохондроз. </w:t>
      </w:r>
      <w:r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>В</w:t>
      </w:r>
      <w:r w:rsidRPr="00FC3CB1"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 xml:space="preserve"> положении сидя нагрузка на межпозвонковые диски намного </w:t>
      </w:r>
      <w:proofErr w:type="gramStart"/>
      <w:r w:rsidRPr="00FC3CB1"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>больше</w:t>
      </w:r>
      <w:proofErr w:type="gramEnd"/>
      <w:r w:rsidRPr="00FC3CB1"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 xml:space="preserve"> чем в положении стоя или лёжа. </w:t>
      </w:r>
      <w:r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>В</w:t>
      </w:r>
      <w:r w:rsidRPr="00FC3CB1"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>се эти негативные факторы могут вызвать появление грыжи межпозвонкового диска,</w:t>
      </w:r>
      <w:r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 xml:space="preserve"> которая может стать причиной острой боли конечностей или внутренних органов.</w:t>
      </w:r>
      <w:r w:rsidRPr="00FC3CB1"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 xml:space="preserve"> В детском или юношеском возрасте, когда позвоночник ещё не окреп, постоянное нахождение за компьютером может привести к искривлениям позвоночника, если ребё</w:t>
      </w:r>
      <w:r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 xml:space="preserve">нок не держит правильную </w:t>
      </w:r>
      <w:proofErr w:type="spellStart"/>
      <w:r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>осанку</w:t>
      </w:r>
      <w:proofErr w:type="gramStart"/>
      <w:r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>.</w:t>
      </w:r>
      <w:r w:rsidR="008E4395" w:rsidRPr="008E4395">
        <w:rPr>
          <w:rFonts w:ascii="Arial" w:hAnsi="Arial" w:cs="Arial"/>
          <w:color w:val="3A3A2F"/>
          <w:sz w:val="21"/>
          <w:szCs w:val="21"/>
          <w:shd w:val="clear" w:color="auto" w:fill="FFFFFF"/>
          <w:lang w:val="ru-RU"/>
        </w:rPr>
        <w:t>Е</w:t>
      </w:r>
      <w:proofErr w:type="gramEnd"/>
      <w:r w:rsidR="008E4395" w:rsidRPr="008E4395">
        <w:rPr>
          <w:rFonts w:ascii="Arial" w:hAnsi="Arial" w:cs="Arial"/>
          <w:color w:val="3A3A2F"/>
          <w:sz w:val="21"/>
          <w:szCs w:val="21"/>
          <w:shd w:val="clear" w:color="auto" w:fill="FFFFFF"/>
          <w:lang w:val="ru-RU"/>
        </w:rPr>
        <w:t>сли</w:t>
      </w:r>
      <w:proofErr w:type="spellEnd"/>
      <w:r w:rsidR="008E4395" w:rsidRPr="008E4395">
        <w:rPr>
          <w:rFonts w:ascii="Arial" w:hAnsi="Arial" w:cs="Arial"/>
          <w:color w:val="3A3A2F"/>
          <w:sz w:val="21"/>
          <w:szCs w:val="21"/>
          <w:shd w:val="clear" w:color="auto" w:fill="FFFFFF"/>
          <w:lang w:val="ru-RU"/>
        </w:rPr>
        <w:t xml:space="preserve"> монитор расположен слишком низко, человек вынужден постоянно наклоняться вперед, </w:t>
      </w:r>
      <w:r>
        <w:rPr>
          <w:rFonts w:ascii="Arial" w:hAnsi="Arial" w:cs="Arial"/>
          <w:color w:val="3A3A2F"/>
          <w:sz w:val="21"/>
          <w:szCs w:val="21"/>
          <w:shd w:val="clear" w:color="auto" w:fill="FFFFFF"/>
          <w:lang w:val="ru-RU"/>
        </w:rPr>
        <w:t>выгибая спину.</w:t>
      </w:r>
      <w:r w:rsidRPr="00D703AC">
        <w:rPr>
          <w:rFonts w:ascii="Arial" w:hAnsi="Arial" w:cs="Arial"/>
          <w:color w:val="3A3A2F"/>
          <w:sz w:val="21"/>
          <w:szCs w:val="21"/>
          <w:shd w:val="clear" w:color="auto" w:fill="FFFFFF"/>
          <w:lang w:val="ru-RU"/>
        </w:rPr>
        <w:t xml:space="preserve"> </w:t>
      </w:r>
      <w:r w:rsidRPr="008E4395">
        <w:rPr>
          <w:rFonts w:ascii="Arial" w:hAnsi="Arial" w:cs="Arial"/>
          <w:color w:val="3A3A2F"/>
          <w:sz w:val="21"/>
          <w:szCs w:val="21"/>
          <w:shd w:val="clear" w:color="auto" w:fill="FFFFFF"/>
          <w:lang w:val="ru-RU"/>
        </w:rPr>
        <w:t xml:space="preserve">Это усиливает нагрузки на передние края межпозвонковых дисков и может приводить к их </w:t>
      </w:r>
      <w:proofErr w:type="spellStart"/>
      <w:r w:rsidRPr="008E4395">
        <w:rPr>
          <w:rFonts w:ascii="Arial" w:hAnsi="Arial" w:cs="Arial"/>
          <w:color w:val="3A3A2F"/>
          <w:sz w:val="21"/>
          <w:szCs w:val="21"/>
          <w:shd w:val="clear" w:color="auto" w:fill="FFFFFF"/>
          <w:lang w:val="ru-RU"/>
        </w:rPr>
        <w:t>протрузиям</w:t>
      </w:r>
      <w:proofErr w:type="spellEnd"/>
      <w:r w:rsidRPr="008E4395">
        <w:rPr>
          <w:rFonts w:ascii="Arial" w:hAnsi="Arial" w:cs="Arial"/>
          <w:color w:val="3A3A2F"/>
          <w:sz w:val="21"/>
          <w:szCs w:val="21"/>
          <w:shd w:val="clear" w:color="auto" w:fill="FFFFFF"/>
          <w:lang w:val="ru-RU"/>
        </w:rPr>
        <w:t xml:space="preserve"> (</w:t>
      </w:r>
      <w:proofErr w:type="spellStart"/>
      <w:r w:rsidRPr="008E4395">
        <w:rPr>
          <w:rFonts w:ascii="Arial" w:hAnsi="Arial" w:cs="Arial"/>
          <w:color w:val="3A3A2F"/>
          <w:sz w:val="21"/>
          <w:szCs w:val="21"/>
          <w:shd w:val="clear" w:color="auto" w:fill="FFFFFF"/>
          <w:lang w:val="ru-RU"/>
        </w:rPr>
        <w:t>выпячиваниям</w:t>
      </w:r>
      <w:proofErr w:type="spellEnd"/>
      <w:r w:rsidRPr="008E4395">
        <w:rPr>
          <w:rFonts w:ascii="Arial" w:hAnsi="Arial" w:cs="Arial"/>
          <w:color w:val="3A3A2F"/>
          <w:sz w:val="21"/>
          <w:szCs w:val="21"/>
          <w:shd w:val="clear" w:color="auto" w:fill="FFFFFF"/>
          <w:lang w:val="ru-RU"/>
        </w:rPr>
        <w:t xml:space="preserve"> за пределы позвонка), грыжам</w:t>
      </w:r>
      <w:r>
        <w:rPr>
          <w:rFonts w:ascii="Arial" w:hAnsi="Arial" w:cs="Arial"/>
          <w:color w:val="3A3A2F"/>
          <w:sz w:val="21"/>
          <w:szCs w:val="21"/>
          <w:shd w:val="clear" w:color="auto" w:fill="FFFFFF"/>
          <w:lang w:val="ru-RU"/>
        </w:rPr>
        <w:t>.</w:t>
      </w:r>
    </w:p>
    <w:p w:rsidR="00D703AC" w:rsidRDefault="008E4395">
      <w:pPr>
        <w:rPr>
          <w:rFonts w:ascii="Arial" w:hAnsi="Arial" w:cs="Arial"/>
          <w:color w:val="3A3A2F"/>
          <w:sz w:val="21"/>
          <w:szCs w:val="21"/>
          <w:shd w:val="clear" w:color="auto" w:fill="FFFFFF"/>
          <w:lang w:val="ru-RU"/>
        </w:rPr>
      </w:pPr>
      <w:r w:rsidRPr="008E4395">
        <w:rPr>
          <w:rFonts w:ascii="Arial" w:hAnsi="Arial" w:cs="Arial"/>
          <w:color w:val="3A3A2F"/>
          <w:sz w:val="21"/>
          <w:szCs w:val="21"/>
          <w:shd w:val="clear" w:color="auto" w:fill="FFFFFF"/>
          <w:lang w:val="ru-RU"/>
        </w:rPr>
        <w:t>Многие люди, которым приходится подолгу работать за компьютером, перестают следить за своей физической формой и рационом. Это негативно сказывается на состоянии позвоночника и всех суставов. У таких людей раньше развивается остеохондроз, повышены рис</w:t>
      </w:r>
      <w:r w:rsidR="00D703AC">
        <w:rPr>
          <w:rFonts w:ascii="Arial" w:hAnsi="Arial" w:cs="Arial"/>
          <w:color w:val="3A3A2F"/>
          <w:sz w:val="21"/>
          <w:szCs w:val="21"/>
          <w:shd w:val="clear" w:color="auto" w:fill="FFFFFF"/>
          <w:lang w:val="ru-RU"/>
        </w:rPr>
        <w:t>ки развития межпозвонковых грыж,</w:t>
      </w:r>
      <w:r w:rsidRPr="008E4395">
        <w:rPr>
          <w:rFonts w:ascii="Arial" w:hAnsi="Arial" w:cs="Arial"/>
          <w:color w:val="3A3A2F"/>
          <w:sz w:val="21"/>
          <w:szCs w:val="21"/>
          <w:shd w:val="clear" w:color="auto" w:fill="FFFFFF"/>
          <w:lang w:val="ru-RU"/>
        </w:rPr>
        <w:t xml:space="preserve"> болей в шее, спине, пояснице, плечах, головных болей. Они могут быть связаны с </w:t>
      </w:r>
      <w:proofErr w:type="spellStart"/>
      <w:r w:rsidRPr="008E4395">
        <w:rPr>
          <w:rFonts w:ascii="Arial" w:hAnsi="Arial" w:cs="Arial"/>
          <w:color w:val="3A3A2F"/>
          <w:sz w:val="21"/>
          <w:szCs w:val="21"/>
          <w:shd w:val="clear" w:color="auto" w:fill="FFFFFF"/>
          <w:lang w:val="ru-RU"/>
        </w:rPr>
        <w:t>миофасциальным</w:t>
      </w:r>
      <w:proofErr w:type="spellEnd"/>
      <w:r w:rsidRPr="008E4395">
        <w:rPr>
          <w:rFonts w:ascii="Arial" w:hAnsi="Arial" w:cs="Arial"/>
          <w:color w:val="3A3A2F"/>
          <w:sz w:val="21"/>
          <w:szCs w:val="21"/>
          <w:shd w:val="clear" w:color="auto" w:fill="FFFFFF"/>
          <w:lang w:val="ru-RU"/>
        </w:rPr>
        <w:t xml:space="preserve"> синдромом – напряжением мышц, или с более серьезными патологиями. Если вас стали беспокоить боли в спине, нужно посетить врача, разобраться в их причине и при необходимости начать лечение.</w:t>
      </w:r>
    </w:p>
    <w:p w:rsidR="008E4395" w:rsidRDefault="008E4395">
      <w:pPr>
        <w:rPr>
          <w:b/>
          <w:color w:val="FF0000"/>
          <w:sz w:val="32"/>
          <w:lang w:val="ru-RU"/>
        </w:rPr>
      </w:pPr>
      <w:r w:rsidRPr="008E4395">
        <w:rPr>
          <w:rFonts w:ascii="Arial" w:hAnsi="Arial" w:cs="Arial"/>
          <w:color w:val="3A3A2F"/>
          <w:sz w:val="21"/>
          <w:szCs w:val="21"/>
          <w:lang w:val="ru-RU"/>
        </w:rPr>
        <w:br/>
      </w:r>
      <w:r w:rsidRPr="008E4395">
        <w:rPr>
          <w:rFonts w:ascii="Arial" w:hAnsi="Arial" w:cs="Arial"/>
          <w:color w:val="3A3A2F"/>
          <w:sz w:val="21"/>
          <w:szCs w:val="21"/>
          <w:lang w:val="ru-RU"/>
        </w:rPr>
        <w:br/>
      </w:r>
    </w:p>
    <w:p w:rsidR="008E4395" w:rsidRDefault="008E4395" w:rsidP="00D703AC">
      <w:pPr>
        <w:pStyle w:val="a4"/>
        <w:shd w:val="clear" w:color="auto" w:fill="FFFFFF"/>
        <w:spacing w:line="252" w:lineRule="atLeast"/>
        <w:jc w:val="both"/>
        <w:rPr>
          <w:rFonts w:ascii="Arial" w:hAnsi="Arial" w:cs="Arial"/>
          <w:color w:val="2F424A"/>
          <w:sz w:val="21"/>
          <w:szCs w:val="21"/>
          <w:lang w:val="ru-RU"/>
        </w:rPr>
      </w:pPr>
      <w:r w:rsidRPr="008E4395">
        <w:rPr>
          <w:lang w:val="ru-RU"/>
        </w:rPr>
        <w:cr/>
      </w:r>
    </w:p>
    <w:p w:rsidR="00D703AC" w:rsidRPr="00C30A31" w:rsidRDefault="00D703AC" w:rsidP="00D703AC">
      <w:pPr>
        <w:pStyle w:val="a4"/>
        <w:shd w:val="clear" w:color="auto" w:fill="FFFFFF"/>
        <w:spacing w:line="252" w:lineRule="atLeast"/>
        <w:jc w:val="both"/>
        <w:rPr>
          <w:rFonts w:ascii="Arial" w:hAnsi="Arial" w:cs="Arial"/>
          <w:color w:val="2F424A"/>
          <w:sz w:val="21"/>
          <w:szCs w:val="21"/>
          <w:lang w:val="ru-RU"/>
        </w:rPr>
      </w:pPr>
    </w:p>
    <w:p w:rsidR="008E4395" w:rsidRDefault="008E4395">
      <w:pPr>
        <w:rPr>
          <w:lang w:val="ru-RU"/>
        </w:rPr>
      </w:pPr>
    </w:p>
    <w:p w:rsidR="008E4395" w:rsidRDefault="008E4395">
      <w:pPr>
        <w:rPr>
          <w:lang w:val="ru-RU"/>
        </w:rPr>
      </w:pPr>
    </w:p>
    <w:p w:rsidR="008E4395" w:rsidRDefault="008E4395">
      <w:pPr>
        <w:rPr>
          <w:b/>
          <w:color w:val="FF0000"/>
          <w:sz w:val="32"/>
          <w:lang w:val="ru-RU"/>
        </w:rPr>
      </w:pPr>
      <w:r w:rsidRPr="008E4395">
        <w:rPr>
          <w:b/>
          <w:color w:val="FF0000"/>
          <w:sz w:val="32"/>
          <w:lang w:val="ru-RU"/>
        </w:rPr>
        <w:lastRenderedPageBreak/>
        <w:t>Болезни симптомы, лечение, профилактика</w:t>
      </w:r>
      <w:r w:rsidRPr="008E4395">
        <w:rPr>
          <w:b/>
          <w:color w:val="FF0000"/>
          <w:sz w:val="32"/>
          <w:lang w:val="ru-RU"/>
        </w:rPr>
        <w:cr/>
      </w:r>
    </w:p>
    <w:p w:rsidR="005F2AC3" w:rsidRDefault="008E4395">
      <w:pPr>
        <w:rPr>
          <w:rFonts w:ascii="Trebuchet MS" w:hAnsi="Trebuchet MS"/>
          <w:color w:val="535252"/>
          <w:sz w:val="21"/>
          <w:szCs w:val="21"/>
          <w:shd w:val="clear" w:color="auto" w:fill="FFFFFF"/>
          <w:lang w:val="ru-RU"/>
        </w:rPr>
      </w:pPr>
      <w:r w:rsidRPr="00FC3CB1">
        <w:rPr>
          <w:b/>
          <w:sz w:val="32"/>
          <w:lang w:val="ru-RU"/>
        </w:rPr>
        <w:t xml:space="preserve">Сколиоз </w:t>
      </w:r>
      <w:r w:rsidRPr="00FC3CB1">
        <w:rPr>
          <w:b/>
          <w:sz w:val="32"/>
          <w:lang w:val="ru-RU"/>
        </w:rPr>
        <w:cr/>
      </w:r>
      <w:r w:rsidR="005F2AC3" w:rsidRPr="005F2AC3">
        <w:rPr>
          <w:rFonts w:ascii="Trebuchet MS" w:hAnsi="Trebuchet MS"/>
          <w:color w:val="535252"/>
          <w:sz w:val="21"/>
          <w:szCs w:val="21"/>
          <w:shd w:val="clear" w:color="auto" w:fill="FFFFFF"/>
          <w:lang w:val="ru-RU"/>
        </w:rPr>
        <w:t xml:space="preserve"> Сколиоз</w:t>
      </w:r>
      <w:r w:rsidR="005F2AC3">
        <w:rPr>
          <w:rFonts w:ascii="Trebuchet MS" w:hAnsi="Trebuchet MS"/>
          <w:color w:val="535252"/>
          <w:sz w:val="21"/>
          <w:szCs w:val="21"/>
          <w:shd w:val="clear" w:color="auto" w:fill="FFFFFF"/>
        </w:rPr>
        <w:t> </w:t>
      </w:r>
      <w:r w:rsidR="005F2AC3" w:rsidRPr="005F2AC3">
        <w:rPr>
          <w:rFonts w:ascii="Trebuchet MS" w:hAnsi="Trebuchet MS"/>
          <w:color w:val="535252"/>
          <w:sz w:val="21"/>
          <w:szCs w:val="21"/>
          <w:shd w:val="clear" w:color="auto" w:fill="FFFFFF"/>
          <w:lang w:val="ru-RU"/>
        </w:rPr>
        <w:t>— это</w:t>
      </w:r>
      <w:r w:rsidR="00D3446C">
        <w:rPr>
          <w:rFonts w:ascii="Trebuchet MS" w:hAnsi="Trebuchet MS"/>
          <w:color w:val="535252"/>
          <w:sz w:val="21"/>
          <w:szCs w:val="21"/>
          <w:shd w:val="clear" w:color="auto" w:fill="FFFFFF"/>
          <w:lang w:val="ru-RU"/>
        </w:rPr>
        <w:t xml:space="preserve"> стойкое боковое</w:t>
      </w:r>
      <w:r w:rsidR="005F2AC3" w:rsidRPr="005F2AC3">
        <w:rPr>
          <w:rFonts w:ascii="Trebuchet MS" w:hAnsi="Trebuchet MS"/>
          <w:color w:val="535252"/>
          <w:sz w:val="21"/>
          <w:szCs w:val="21"/>
          <w:shd w:val="clear" w:color="auto" w:fill="FFFFFF"/>
          <w:lang w:val="ru-RU"/>
        </w:rPr>
        <w:t xml:space="preserve"> искривление позвоночника относительно своей оси</w:t>
      </w:r>
      <w:r w:rsidR="00D3446C">
        <w:rPr>
          <w:rFonts w:ascii="Trebuchet MS" w:hAnsi="Trebuchet MS"/>
          <w:color w:val="535252"/>
          <w:sz w:val="21"/>
          <w:szCs w:val="21"/>
          <w:shd w:val="clear" w:color="auto" w:fill="FFFFFF"/>
          <w:lang w:val="ru-RU"/>
        </w:rPr>
        <w:t xml:space="preserve"> и, как следствие, </w:t>
      </w:r>
      <w:r w:rsidR="00D3446C" w:rsidRPr="005F2AC3">
        <w:rPr>
          <w:rFonts w:ascii="Arial" w:eastAsia="Times New Roman" w:hAnsi="Arial" w:cs="Arial"/>
          <w:color w:val="163D6F"/>
          <w:sz w:val="21"/>
          <w:szCs w:val="21"/>
          <w:lang w:val="ru-RU"/>
        </w:rPr>
        <w:t>выступающие с одной стороны (справа или слева) лопатка или ребра</w:t>
      </w:r>
      <w:r w:rsidR="005F2AC3" w:rsidRPr="005F2AC3">
        <w:rPr>
          <w:rFonts w:ascii="Trebuchet MS" w:hAnsi="Trebuchet MS"/>
          <w:color w:val="535252"/>
          <w:sz w:val="21"/>
          <w:szCs w:val="21"/>
          <w:shd w:val="clear" w:color="auto" w:fill="FFFFFF"/>
          <w:lang w:val="ru-RU"/>
        </w:rPr>
        <w:t>. Чаще всего болезнь возникает, когда искривление позвоночника не</w:t>
      </w:r>
      <w:r w:rsidR="005F2AC3">
        <w:rPr>
          <w:rFonts w:ascii="Trebuchet MS" w:hAnsi="Trebuchet MS"/>
          <w:color w:val="535252"/>
          <w:sz w:val="21"/>
          <w:szCs w:val="21"/>
          <w:shd w:val="clear" w:color="auto" w:fill="FFFFFF"/>
        </w:rPr>
        <w:t> </w:t>
      </w:r>
      <w:r w:rsidR="005F2AC3" w:rsidRPr="005F2AC3">
        <w:rPr>
          <w:rFonts w:ascii="Trebuchet MS" w:hAnsi="Trebuchet MS"/>
          <w:color w:val="535252"/>
          <w:sz w:val="21"/>
          <w:szCs w:val="21"/>
          <w:shd w:val="clear" w:color="auto" w:fill="FFFFFF"/>
          <w:lang w:val="ru-RU"/>
        </w:rPr>
        <w:t>вылечили в</w:t>
      </w:r>
      <w:r w:rsidR="005F2AC3">
        <w:rPr>
          <w:rFonts w:ascii="Trebuchet MS" w:hAnsi="Trebuchet MS"/>
          <w:color w:val="535252"/>
          <w:sz w:val="21"/>
          <w:szCs w:val="21"/>
          <w:shd w:val="clear" w:color="auto" w:fill="FFFFFF"/>
        </w:rPr>
        <w:t> </w:t>
      </w:r>
      <w:r w:rsidR="005F2AC3" w:rsidRPr="005F2AC3">
        <w:rPr>
          <w:rFonts w:ascii="Trebuchet MS" w:hAnsi="Trebuchet MS"/>
          <w:color w:val="535252"/>
          <w:sz w:val="21"/>
          <w:szCs w:val="21"/>
          <w:shd w:val="clear" w:color="auto" w:fill="FFFFFF"/>
          <w:lang w:val="ru-RU"/>
        </w:rPr>
        <w:t xml:space="preserve">детстве. </w:t>
      </w:r>
    </w:p>
    <w:p w:rsidR="00B14054" w:rsidRPr="005F2AC3" w:rsidRDefault="00B14054" w:rsidP="005F2A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63D6F"/>
          <w:sz w:val="21"/>
          <w:szCs w:val="21"/>
          <w:lang w:val="ru-RU"/>
        </w:rPr>
      </w:pPr>
      <w:r w:rsidRPr="00B14054">
        <w:rPr>
          <w:rStyle w:val="a5"/>
          <w:rFonts w:ascii="Arial" w:hAnsi="Arial" w:cs="Arial"/>
          <w:color w:val="303030"/>
          <w:sz w:val="21"/>
          <w:szCs w:val="21"/>
          <w:bdr w:val="none" w:sz="0" w:space="0" w:color="auto" w:frame="1"/>
          <w:shd w:val="clear" w:color="auto" w:fill="FFFEF7"/>
          <w:lang w:val="ru-RU"/>
        </w:rPr>
        <w:t>Сколиоз</w:t>
      </w:r>
      <w:r>
        <w:rPr>
          <w:rFonts w:ascii="Arial" w:hAnsi="Arial" w:cs="Arial"/>
          <w:b/>
          <w:bCs/>
          <w:color w:val="303030"/>
          <w:sz w:val="21"/>
          <w:szCs w:val="21"/>
          <w:bdr w:val="none" w:sz="0" w:space="0" w:color="auto" w:frame="1"/>
          <w:shd w:val="clear" w:color="auto" w:fill="FFFEF7"/>
        </w:rPr>
        <w:t> </w:t>
      </w:r>
      <w:r>
        <w:rPr>
          <w:rFonts w:ascii="Arial" w:hAnsi="Arial" w:cs="Arial"/>
          <w:color w:val="303030"/>
          <w:sz w:val="21"/>
          <w:szCs w:val="21"/>
          <w:shd w:val="clear" w:color="auto" w:fill="FFFEF7"/>
        </w:rPr>
        <w:t> </w:t>
      </w:r>
      <w:r w:rsidRPr="00B14054">
        <w:rPr>
          <w:rFonts w:ascii="Arial" w:hAnsi="Arial" w:cs="Arial"/>
          <w:color w:val="303030"/>
          <w:sz w:val="21"/>
          <w:szCs w:val="21"/>
          <w:shd w:val="clear" w:color="auto" w:fill="FFFEF7"/>
          <w:lang w:val="ru-RU"/>
        </w:rPr>
        <w:t>вызывает значительные нарушения во внутренних органах, ухудшает подвижность позвоночника, вызывает боли, провоцирует возникновение</w:t>
      </w:r>
      <w:r>
        <w:rPr>
          <w:rFonts w:ascii="Arial" w:hAnsi="Arial" w:cs="Arial"/>
          <w:color w:val="303030"/>
          <w:sz w:val="21"/>
          <w:szCs w:val="21"/>
          <w:shd w:val="clear" w:color="auto" w:fill="FFFEF7"/>
        </w:rPr>
        <w:t> </w:t>
      </w:r>
      <w:hyperlink r:id="rId6" w:history="1">
        <w:r w:rsidRPr="00B14054">
          <w:rPr>
            <w:rStyle w:val="a3"/>
            <w:rFonts w:ascii="Arial" w:hAnsi="Arial" w:cs="Arial"/>
            <w:color w:val="225F97"/>
            <w:sz w:val="21"/>
            <w:szCs w:val="21"/>
            <w:bdr w:val="none" w:sz="0" w:space="0" w:color="auto" w:frame="1"/>
            <w:shd w:val="clear" w:color="auto" w:fill="FFFEF7"/>
            <w:lang w:val="ru-RU"/>
          </w:rPr>
          <w:t>системного остеохондроза</w:t>
        </w:r>
      </w:hyperlink>
      <w:r w:rsidRPr="00B14054">
        <w:rPr>
          <w:rFonts w:ascii="Arial" w:hAnsi="Arial" w:cs="Arial"/>
          <w:color w:val="303030"/>
          <w:sz w:val="21"/>
          <w:szCs w:val="21"/>
          <w:shd w:val="clear" w:color="auto" w:fill="FFFEF7"/>
          <w:lang w:val="ru-RU"/>
        </w:rPr>
        <w:t>, радикулита, межпозвоночных грыж.</w:t>
      </w:r>
      <w:r w:rsidRPr="00B14054">
        <w:rPr>
          <w:rFonts w:ascii="Arial" w:hAnsi="Arial" w:cs="Arial"/>
          <w:color w:val="303030"/>
          <w:sz w:val="21"/>
          <w:szCs w:val="21"/>
          <w:lang w:val="ru-RU"/>
        </w:rPr>
        <w:br/>
      </w:r>
    </w:p>
    <w:p w:rsidR="005F2AC3" w:rsidRPr="005F2AC3" w:rsidRDefault="005F2AC3">
      <w:pPr>
        <w:rPr>
          <w:b/>
          <w:sz w:val="32"/>
          <w:lang w:val="ru-RU"/>
        </w:rPr>
      </w:pPr>
    </w:p>
    <w:p w:rsidR="00D3446C" w:rsidRPr="00D3446C" w:rsidRDefault="005F2AC3" w:rsidP="00D3446C">
      <w:pPr>
        <w:rPr>
          <w:b/>
          <w:sz w:val="24"/>
          <w:lang w:val="ru-RU"/>
        </w:rPr>
      </w:pPr>
      <w:r w:rsidRPr="008E2D88">
        <w:rPr>
          <w:b/>
          <w:sz w:val="24"/>
          <w:lang w:val="ru-RU"/>
        </w:rPr>
        <w:t>С</w:t>
      </w:r>
      <w:r w:rsidR="008E2D88" w:rsidRPr="008E2D88">
        <w:rPr>
          <w:b/>
          <w:sz w:val="24"/>
          <w:lang w:val="ru-RU"/>
        </w:rPr>
        <w:t>имптомы</w:t>
      </w:r>
    </w:p>
    <w:p w:rsidR="00D3446C" w:rsidRPr="00D3446C" w:rsidRDefault="00D3446C" w:rsidP="00D3446C">
      <w:pPr>
        <w:shd w:val="clear" w:color="auto" w:fill="FFFFFF"/>
        <w:spacing w:after="240" w:line="294" w:lineRule="atLeast"/>
        <w:textAlignment w:val="baseline"/>
        <w:rPr>
          <w:rFonts w:ascii="Arial" w:eastAsia="Times New Roman" w:hAnsi="Arial" w:cs="Arial"/>
          <w:color w:val="47585F"/>
          <w:sz w:val="21"/>
          <w:szCs w:val="21"/>
          <w:lang w:val="ru-RU"/>
        </w:rPr>
      </w:pPr>
      <w:r w:rsidRPr="00D3446C">
        <w:rPr>
          <w:rFonts w:ascii="Arial" w:eastAsia="Times New Roman" w:hAnsi="Arial" w:cs="Arial"/>
          <w:color w:val="47585F"/>
          <w:sz w:val="21"/>
          <w:szCs w:val="21"/>
          <w:lang w:val="ru-RU"/>
        </w:rPr>
        <w:t>Симптомы сколиоз</w:t>
      </w:r>
      <w:r>
        <w:rPr>
          <w:rFonts w:ascii="Arial" w:eastAsia="Times New Roman" w:hAnsi="Arial" w:cs="Arial"/>
          <w:color w:val="47585F"/>
          <w:sz w:val="21"/>
          <w:szCs w:val="21"/>
          <w:lang w:val="ru-RU"/>
        </w:rPr>
        <w:t>а позвоночника включают в себя:</w:t>
      </w:r>
    </w:p>
    <w:p w:rsidR="00D3446C" w:rsidRPr="00D3446C" w:rsidRDefault="00D3446C" w:rsidP="00D3446C">
      <w:pPr>
        <w:numPr>
          <w:ilvl w:val="0"/>
          <w:numId w:val="7"/>
        </w:numPr>
        <w:spacing w:after="0" w:line="294" w:lineRule="atLeast"/>
        <w:ind w:left="0" w:right="360"/>
        <w:textAlignment w:val="baseline"/>
        <w:rPr>
          <w:rFonts w:ascii="inherit" w:eastAsia="Times New Roman" w:hAnsi="inherit" w:cs="Arial"/>
          <w:color w:val="47585F"/>
          <w:sz w:val="21"/>
          <w:szCs w:val="21"/>
          <w:lang w:val="ru-RU"/>
        </w:rPr>
      </w:pPr>
      <w:r w:rsidRPr="00D3446C">
        <w:rPr>
          <w:rFonts w:ascii="inherit" w:eastAsia="Times New Roman" w:hAnsi="inherit" w:cs="Arial"/>
          <w:color w:val="47585F"/>
          <w:sz w:val="21"/>
          <w:szCs w:val="21"/>
          <w:lang w:val="ru-RU"/>
        </w:rPr>
        <w:t>Видимую порой даже невооруженным глазом деформацию тех или иных участков позвоночного столба</w:t>
      </w:r>
    </w:p>
    <w:p w:rsidR="00D3446C" w:rsidRPr="00D3446C" w:rsidRDefault="00D3446C" w:rsidP="00D3446C">
      <w:pPr>
        <w:numPr>
          <w:ilvl w:val="0"/>
          <w:numId w:val="7"/>
        </w:numPr>
        <w:spacing w:after="0" w:line="294" w:lineRule="atLeast"/>
        <w:ind w:left="0" w:right="360"/>
        <w:textAlignment w:val="baseline"/>
        <w:rPr>
          <w:rFonts w:ascii="inherit" w:eastAsia="Times New Roman" w:hAnsi="inherit" w:cs="Arial"/>
          <w:color w:val="47585F"/>
          <w:sz w:val="21"/>
          <w:szCs w:val="21"/>
          <w:lang w:val="ru-RU"/>
        </w:rPr>
      </w:pPr>
      <w:r w:rsidRPr="00D3446C">
        <w:rPr>
          <w:rFonts w:ascii="inherit" w:eastAsia="Times New Roman" w:hAnsi="inherit" w:cs="Arial"/>
          <w:color w:val="47585F"/>
          <w:sz w:val="21"/>
          <w:szCs w:val="21"/>
          <w:lang w:val="ru-RU"/>
        </w:rPr>
        <w:t>Нарушение конфигурации грудной клетки – выпячивание межреберных промежутков с выпуклой стороны сколиоза и западение с внутренней</w:t>
      </w:r>
    </w:p>
    <w:p w:rsidR="00D3446C" w:rsidRPr="00D3446C" w:rsidRDefault="00D3446C" w:rsidP="00D3446C">
      <w:pPr>
        <w:numPr>
          <w:ilvl w:val="0"/>
          <w:numId w:val="7"/>
        </w:numPr>
        <w:spacing w:after="0" w:line="294" w:lineRule="atLeast"/>
        <w:ind w:left="0" w:right="360"/>
        <w:textAlignment w:val="baseline"/>
        <w:rPr>
          <w:rFonts w:ascii="inherit" w:eastAsia="Times New Roman" w:hAnsi="inherit" w:cs="Arial"/>
          <w:color w:val="47585F"/>
          <w:sz w:val="21"/>
          <w:szCs w:val="21"/>
          <w:lang w:val="ru-RU"/>
        </w:rPr>
      </w:pPr>
      <w:r w:rsidRPr="00D3446C">
        <w:rPr>
          <w:rFonts w:ascii="inherit" w:eastAsia="Times New Roman" w:hAnsi="inherit" w:cs="Arial"/>
          <w:color w:val="47585F"/>
          <w:sz w:val="21"/>
          <w:szCs w:val="21"/>
          <w:lang w:val="ru-RU"/>
        </w:rPr>
        <w:t>У детей - асимметрия кожных складок на ножках и на ягодицах</w:t>
      </w:r>
    </w:p>
    <w:p w:rsidR="00D3446C" w:rsidRPr="00D3446C" w:rsidRDefault="00D3446C" w:rsidP="00D3446C">
      <w:pPr>
        <w:numPr>
          <w:ilvl w:val="0"/>
          <w:numId w:val="7"/>
        </w:numPr>
        <w:spacing w:after="0" w:line="294" w:lineRule="atLeast"/>
        <w:ind w:left="0" w:right="360"/>
        <w:textAlignment w:val="baseline"/>
        <w:rPr>
          <w:rFonts w:ascii="inherit" w:eastAsia="Times New Roman" w:hAnsi="inherit" w:cs="Arial"/>
          <w:color w:val="47585F"/>
          <w:sz w:val="21"/>
          <w:szCs w:val="21"/>
          <w:lang w:val="ru-RU"/>
        </w:rPr>
      </w:pPr>
      <w:proofErr w:type="spellStart"/>
      <w:r w:rsidRPr="00D3446C">
        <w:rPr>
          <w:rFonts w:ascii="inherit" w:eastAsia="Times New Roman" w:hAnsi="inherit" w:cs="Arial"/>
          <w:color w:val="47585F"/>
          <w:sz w:val="21"/>
          <w:szCs w:val="21"/>
          <w:lang w:val="ru-RU"/>
        </w:rPr>
        <w:t>Торсия</w:t>
      </w:r>
      <w:proofErr w:type="spellEnd"/>
      <w:r w:rsidRPr="00D3446C">
        <w:rPr>
          <w:rFonts w:ascii="inherit" w:eastAsia="Times New Roman" w:hAnsi="inherit" w:cs="Arial"/>
          <w:color w:val="47585F"/>
          <w:sz w:val="21"/>
          <w:szCs w:val="21"/>
          <w:lang w:val="ru-RU"/>
        </w:rPr>
        <w:t xml:space="preserve"> (скручивание) – вращательное смещение позвонков вокруг вертикальной оси.</w:t>
      </w:r>
    </w:p>
    <w:p w:rsidR="00D3446C" w:rsidRPr="00D3446C" w:rsidRDefault="00D3446C" w:rsidP="00D3446C">
      <w:pPr>
        <w:numPr>
          <w:ilvl w:val="0"/>
          <w:numId w:val="7"/>
        </w:numPr>
        <w:spacing w:after="0" w:line="294" w:lineRule="atLeast"/>
        <w:ind w:left="0" w:right="360"/>
        <w:textAlignment w:val="baseline"/>
        <w:rPr>
          <w:rFonts w:ascii="inherit" w:eastAsia="Times New Roman" w:hAnsi="inherit" w:cs="Arial"/>
          <w:color w:val="47585F"/>
          <w:sz w:val="21"/>
          <w:szCs w:val="21"/>
          <w:lang w:val="ru-RU"/>
        </w:rPr>
      </w:pPr>
      <w:r w:rsidRPr="00D3446C">
        <w:rPr>
          <w:rFonts w:ascii="inherit" w:eastAsia="Times New Roman" w:hAnsi="inherit" w:cs="Arial"/>
          <w:color w:val="47585F"/>
          <w:sz w:val="21"/>
          <w:szCs w:val="21"/>
          <w:lang w:val="ru-RU"/>
        </w:rPr>
        <w:t>В поясничной области – мышечный валик из-за патологического напряжения мышц</w:t>
      </w:r>
    </w:p>
    <w:p w:rsidR="00D3446C" w:rsidRPr="00D3446C" w:rsidRDefault="00D3446C" w:rsidP="00D3446C">
      <w:pPr>
        <w:numPr>
          <w:ilvl w:val="0"/>
          <w:numId w:val="7"/>
        </w:numPr>
        <w:spacing w:after="0" w:line="294" w:lineRule="atLeast"/>
        <w:ind w:left="0" w:right="360"/>
        <w:textAlignment w:val="baseline"/>
        <w:rPr>
          <w:rFonts w:ascii="inherit" w:eastAsia="Times New Roman" w:hAnsi="inherit" w:cs="Arial"/>
          <w:color w:val="47585F"/>
          <w:sz w:val="21"/>
          <w:szCs w:val="21"/>
          <w:lang w:val="ru-RU"/>
        </w:rPr>
      </w:pPr>
      <w:r w:rsidRPr="00D3446C">
        <w:rPr>
          <w:rFonts w:ascii="inherit" w:eastAsia="Times New Roman" w:hAnsi="inherit" w:cs="Arial"/>
          <w:color w:val="47585F"/>
          <w:sz w:val="21"/>
          <w:szCs w:val="21"/>
          <w:lang w:val="ru-RU"/>
        </w:rPr>
        <w:t>Нарушение работы сердца, легких, желудка, кишечника из-за изменения объема грудной клетки и брюшной полости</w:t>
      </w:r>
    </w:p>
    <w:p w:rsidR="00D3446C" w:rsidRPr="00D3446C" w:rsidRDefault="00D3446C" w:rsidP="00D3446C">
      <w:pPr>
        <w:numPr>
          <w:ilvl w:val="0"/>
          <w:numId w:val="7"/>
        </w:numPr>
        <w:spacing w:after="0" w:line="294" w:lineRule="atLeast"/>
        <w:ind w:left="0" w:right="360"/>
        <w:textAlignment w:val="baseline"/>
        <w:rPr>
          <w:rFonts w:ascii="inherit" w:eastAsia="Times New Roman" w:hAnsi="inherit" w:cs="Arial"/>
          <w:color w:val="47585F"/>
          <w:sz w:val="21"/>
          <w:szCs w:val="21"/>
          <w:lang w:val="ru-RU"/>
        </w:rPr>
      </w:pPr>
      <w:r w:rsidRPr="00D3446C">
        <w:rPr>
          <w:rFonts w:ascii="inherit" w:eastAsia="Times New Roman" w:hAnsi="inherit" w:cs="Arial"/>
          <w:color w:val="47585F"/>
          <w:sz w:val="21"/>
          <w:szCs w:val="21"/>
          <w:lang w:val="ru-RU"/>
        </w:rPr>
        <w:t>Поражение головного мозга из-за недостатка кровоснабжения при шейном сколиозе</w:t>
      </w:r>
    </w:p>
    <w:p w:rsidR="00D3446C" w:rsidRPr="00D3446C" w:rsidRDefault="00D3446C" w:rsidP="00D3446C">
      <w:pPr>
        <w:numPr>
          <w:ilvl w:val="0"/>
          <w:numId w:val="7"/>
        </w:numPr>
        <w:spacing w:after="0" w:line="294" w:lineRule="atLeast"/>
        <w:ind w:left="0" w:right="360"/>
        <w:textAlignment w:val="baseline"/>
        <w:rPr>
          <w:rFonts w:ascii="inherit" w:eastAsia="Times New Roman" w:hAnsi="inherit" w:cs="Arial"/>
          <w:color w:val="47585F"/>
          <w:sz w:val="21"/>
          <w:szCs w:val="21"/>
          <w:lang w:val="ru-RU"/>
        </w:rPr>
      </w:pPr>
      <w:r w:rsidRPr="00D3446C">
        <w:rPr>
          <w:rFonts w:ascii="inherit" w:eastAsia="Times New Roman" w:hAnsi="inherit" w:cs="Arial"/>
          <w:color w:val="47585F"/>
          <w:sz w:val="21"/>
          <w:szCs w:val="21"/>
          <w:lang w:val="ru-RU"/>
        </w:rPr>
        <w:t>Плоскостопие, вторичное укорочение одной из нижних конечностей, нарушение походки</w:t>
      </w:r>
    </w:p>
    <w:p w:rsidR="00D3446C" w:rsidRPr="00D3446C" w:rsidRDefault="00D3446C" w:rsidP="00D3446C">
      <w:pPr>
        <w:numPr>
          <w:ilvl w:val="0"/>
          <w:numId w:val="7"/>
        </w:numPr>
        <w:spacing w:after="0" w:line="294" w:lineRule="atLeast"/>
        <w:ind w:left="0" w:right="360"/>
        <w:textAlignment w:val="baseline"/>
        <w:rPr>
          <w:rFonts w:ascii="inherit" w:eastAsia="Times New Roman" w:hAnsi="inherit" w:cs="Arial"/>
          <w:color w:val="47585F"/>
          <w:sz w:val="21"/>
          <w:szCs w:val="21"/>
          <w:lang w:val="ru-RU"/>
        </w:rPr>
      </w:pPr>
      <w:r w:rsidRPr="00D3446C">
        <w:rPr>
          <w:rFonts w:ascii="inherit" w:eastAsia="Times New Roman" w:hAnsi="inherit" w:cs="Arial"/>
          <w:color w:val="47585F"/>
          <w:sz w:val="21"/>
          <w:szCs w:val="21"/>
          <w:lang w:val="ru-RU"/>
        </w:rPr>
        <w:t>Вторичное искривление таза, и, как следствие – проблемы с вынашиванием плода и деторождением у женщин</w:t>
      </w:r>
    </w:p>
    <w:p w:rsidR="005F2AC3" w:rsidRDefault="00D3446C" w:rsidP="00804195">
      <w:pPr>
        <w:numPr>
          <w:ilvl w:val="0"/>
          <w:numId w:val="7"/>
        </w:numPr>
        <w:spacing w:after="0" w:line="294" w:lineRule="atLeast"/>
        <w:ind w:left="0" w:right="360"/>
        <w:textAlignment w:val="baseline"/>
        <w:rPr>
          <w:b/>
          <w:sz w:val="32"/>
          <w:lang w:val="ru-RU"/>
        </w:rPr>
      </w:pPr>
      <w:r w:rsidRPr="00D3446C">
        <w:rPr>
          <w:rFonts w:ascii="inherit" w:eastAsia="Times New Roman" w:hAnsi="inherit" w:cs="Arial"/>
          <w:color w:val="47585F"/>
          <w:sz w:val="21"/>
          <w:szCs w:val="21"/>
          <w:lang w:val="ru-RU"/>
        </w:rPr>
        <w:t>Депрессия, истерия, эмоциональная подавленность из-за качественно неполноценной жизни.</w:t>
      </w:r>
      <w:r w:rsidRPr="00D3446C">
        <w:rPr>
          <w:rFonts w:ascii="inherit" w:eastAsia="Times New Roman" w:hAnsi="inherit" w:cs="Arial"/>
          <w:color w:val="47585F"/>
          <w:sz w:val="21"/>
          <w:szCs w:val="21"/>
          <w:bdr w:val="none" w:sz="0" w:space="0" w:color="auto" w:frame="1"/>
          <w:lang w:val="ru-RU"/>
        </w:rPr>
        <w:br/>
      </w:r>
    </w:p>
    <w:p w:rsidR="00C262E3" w:rsidRDefault="00C262E3" w:rsidP="00804195">
      <w:pPr>
        <w:numPr>
          <w:ilvl w:val="0"/>
          <w:numId w:val="7"/>
        </w:numPr>
        <w:spacing w:after="0" w:line="294" w:lineRule="atLeast"/>
        <w:ind w:left="0" w:right="360"/>
        <w:textAlignment w:val="baseline"/>
        <w:rPr>
          <w:b/>
          <w:sz w:val="32"/>
          <w:lang w:val="ru-RU"/>
        </w:rPr>
      </w:pPr>
    </w:p>
    <w:p w:rsidR="00B14054" w:rsidRDefault="008E2D88">
      <w:pPr>
        <w:rPr>
          <w:b/>
          <w:sz w:val="24"/>
          <w:lang w:val="ru-RU"/>
        </w:rPr>
      </w:pPr>
      <w:r w:rsidRPr="008E2D88">
        <w:rPr>
          <w:b/>
          <w:sz w:val="24"/>
          <w:lang w:val="ru-RU"/>
        </w:rPr>
        <w:t>Причины</w:t>
      </w:r>
    </w:p>
    <w:p w:rsidR="00C262E3" w:rsidRPr="005F2AC3" w:rsidRDefault="00C262E3" w:rsidP="00C262E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63D6F"/>
          <w:sz w:val="21"/>
          <w:szCs w:val="21"/>
          <w:lang w:val="ru-RU"/>
        </w:rPr>
      </w:pPr>
      <w:r>
        <w:rPr>
          <w:rFonts w:ascii="Arial" w:eastAsia="Times New Roman" w:hAnsi="Arial" w:cs="Arial"/>
          <w:b/>
          <w:bCs/>
          <w:color w:val="163D6F"/>
          <w:sz w:val="21"/>
          <w:szCs w:val="21"/>
          <w:lang w:val="ru-RU"/>
        </w:rPr>
        <w:t xml:space="preserve">В большинстве случаев причины возникновения сколиоза неочевидны и их </w:t>
      </w:r>
      <w:r w:rsidRPr="005F2AC3">
        <w:rPr>
          <w:rFonts w:ascii="Arial" w:eastAsia="Times New Roman" w:hAnsi="Arial" w:cs="Arial"/>
          <w:color w:val="163D6F"/>
          <w:sz w:val="21"/>
          <w:szCs w:val="21"/>
          <w:lang w:val="ru-RU"/>
        </w:rPr>
        <w:t>объявляют</w:t>
      </w:r>
      <w:r w:rsidRPr="005F2AC3">
        <w:rPr>
          <w:rFonts w:ascii="Arial" w:eastAsia="Times New Roman" w:hAnsi="Arial" w:cs="Arial"/>
          <w:color w:val="163D6F"/>
          <w:sz w:val="21"/>
          <w:szCs w:val="21"/>
        </w:rPr>
        <w:t> </w:t>
      </w:r>
      <w:r w:rsidRPr="005F2AC3">
        <w:rPr>
          <w:rFonts w:ascii="Arial" w:eastAsia="Times New Roman" w:hAnsi="Arial" w:cs="Arial"/>
          <w:b/>
          <w:bCs/>
          <w:color w:val="163D6F"/>
          <w:sz w:val="21"/>
          <w:szCs w:val="21"/>
          <w:lang w:val="ru-RU"/>
        </w:rPr>
        <w:t>идиопатическими</w:t>
      </w:r>
      <w:r w:rsidRPr="005F2AC3">
        <w:rPr>
          <w:rFonts w:ascii="Arial" w:eastAsia="Times New Roman" w:hAnsi="Arial" w:cs="Arial"/>
          <w:color w:val="163D6F"/>
          <w:sz w:val="21"/>
          <w:szCs w:val="21"/>
          <w:lang w:val="ru-RU"/>
        </w:rPr>
        <w:t>, что в переводе с греческого означает -</w:t>
      </w:r>
      <w:r w:rsidRPr="005F2AC3">
        <w:rPr>
          <w:rFonts w:ascii="Arial" w:eastAsia="Times New Roman" w:hAnsi="Arial" w:cs="Arial"/>
          <w:color w:val="163D6F"/>
          <w:sz w:val="21"/>
          <w:szCs w:val="21"/>
        </w:rPr>
        <w:t> </w:t>
      </w:r>
      <w:r w:rsidRPr="005F2AC3">
        <w:rPr>
          <w:rFonts w:ascii="Arial" w:eastAsia="Times New Roman" w:hAnsi="Arial" w:cs="Arial"/>
          <w:b/>
          <w:bCs/>
          <w:color w:val="163D6F"/>
          <w:sz w:val="21"/>
          <w:szCs w:val="21"/>
          <w:lang w:val="ru-RU"/>
        </w:rPr>
        <w:t>сколиоз «неизвестной причины».</w:t>
      </w:r>
      <w:r w:rsidRPr="005F2AC3">
        <w:rPr>
          <w:rFonts w:ascii="Arial" w:eastAsia="Times New Roman" w:hAnsi="Arial" w:cs="Arial"/>
          <w:b/>
          <w:bCs/>
          <w:color w:val="163D6F"/>
          <w:sz w:val="21"/>
          <w:szCs w:val="21"/>
        </w:rPr>
        <w:t> </w:t>
      </w:r>
      <w:r>
        <w:rPr>
          <w:rFonts w:ascii="Arial" w:eastAsia="Times New Roman" w:hAnsi="Arial" w:cs="Arial"/>
          <w:b/>
          <w:bCs/>
          <w:color w:val="163D6F"/>
          <w:sz w:val="21"/>
          <w:szCs w:val="21"/>
          <w:lang w:val="ru-RU"/>
        </w:rPr>
        <w:t>Тем не менее, влияющие факторы и их комбинации, принято называть следующие:</w:t>
      </w:r>
    </w:p>
    <w:p w:rsidR="00C262E3" w:rsidRDefault="00C262E3">
      <w:pPr>
        <w:rPr>
          <w:b/>
          <w:sz w:val="24"/>
          <w:lang w:val="ru-RU"/>
        </w:rPr>
      </w:pPr>
    </w:p>
    <w:p w:rsidR="005F2AC3" w:rsidRPr="005F2AC3" w:rsidRDefault="005F2AC3" w:rsidP="005F2AC3">
      <w:pPr>
        <w:numPr>
          <w:ilvl w:val="0"/>
          <w:numId w:val="2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r w:rsidRPr="005F2AC3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lastRenderedPageBreak/>
        <w:t>неправильная осанка, сидячий образ жизни;</w:t>
      </w:r>
    </w:p>
    <w:p w:rsidR="005F2AC3" w:rsidRPr="005F2AC3" w:rsidRDefault="005F2AC3" w:rsidP="005F2AC3">
      <w:pPr>
        <w:numPr>
          <w:ilvl w:val="0"/>
          <w:numId w:val="2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r w:rsidRPr="005F2AC3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врождённая деформация позвонков</w:t>
      </w:r>
      <w:r w:rsidR="00C262E3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, грудной клетки и соединительной ткани</w:t>
      </w:r>
      <w:r w:rsidRPr="005F2AC3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;</w:t>
      </w:r>
    </w:p>
    <w:p w:rsidR="005F2AC3" w:rsidRPr="005F2AC3" w:rsidRDefault="005F2AC3" w:rsidP="005F2AC3">
      <w:pPr>
        <w:numPr>
          <w:ilvl w:val="0"/>
          <w:numId w:val="2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r w:rsidRPr="005F2AC3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полиомиелит, рахит, заболевания соединительных тканей, обмена веществ;</w:t>
      </w:r>
    </w:p>
    <w:p w:rsidR="005F2AC3" w:rsidRPr="005F2AC3" w:rsidRDefault="005F2AC3" w:rsidP="005F2AC3">
      <w:pPr>
        <w:numPr>
          <w:ilvl w:val="0"/>
          <w:numId w:val="2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r w:rsidRPr="005F2AC3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дистрофия мускулатуры в</w:t>
      </w:r>
      <w:r w:rsidRPr="005F2AC3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Pr="005F2AC3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поясничном, грудном и</w:t>
      </w:r>
      <w:r w:rsidRPr="005F2AC3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Pr="005F2AC3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шейном отделах;</w:t>
      </w:r>
    </w:p>
    <w:p w:rsidR="005F2AC3" w:rsidRPr="005F2AC3" w:rsidRDefault="00B0512F" w:rsidP="005F2AC3">
      <w:pPr>
        <w:numPr>
          <w:ilvl w:val="0"/>
          <w:numId w:val="2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hyperlink r:id="rId7" w:history="1">
        <w:r w:rsidR="005F2AC3" w:rsidRPr="005F2AC3">
          <w:rPr>
            <w:rFonts w:ascii="Trebuchet MS" w:eastAsia="Times New Roman" w:hAnsi="Trebuchet MS" w:cs="Times New Roman"/>
            <w:color w:val="2F8C2A"/>
            <w:sz w:val="21"/>
            <w:szCs w:val="21"/>
            <w:u w:val="single"/>
            <w:lang w:val="ru-RU"/>
          </w:rPr>
          <w:t>остеопороз</w:t>
        </w:r>
      </w:hyperlink>
      <w:r w:rsidR="005F2AC3" w:rsidRPr="005F2AC3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="005F2AC3" w:rsidRPr="005F2AC3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из-за нехватки кальция в</w:t>
      </w:r>
      <w:r w:rsidR="005F2AC3" w:rsidRPr="005F2AC3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="005F2AC3" w:rsidRPr="005F2AC3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организме;</w:t>
      </w:r>
    </w:p>
    <w:p w:rsidR="005F2AC3" w:rsidRPr="005F2AC3" w:rsidRDefault="005F2AC3" w:rsidP="005F2AC3">
      <w:pPr>
        <w:numPr>
          <w:ilvl w:val="0"/>
          <w:numId w:val="2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eastAsia="Times New Roman" w:hAnsi="Trebuchet MS" w:cs="Times New Roman"/>
          <w:color w:val="535252"/>
          <w:sz w:val="21"/>
          <w:szCs w:val="21"/>
        </w:rPr>
      </w:pPr>
      <w:proofErr w:type="spellStart"/>
      <w:r w:rsidRPr="005F2AC3">
        <w:rPr>
          <w:rFonts w:ascii="Trebuchet MS" w:eastAsia="Times New Roman" w:hAnsi="Trebuchet MS" w:cs="Times New Roman"/>
          <w:color w:val="535252"/>
          <w:sz w:val="21"/>
          <w:szCs w:val="21"/>
        </w:rPr>
        <w:t>опухоли</w:t>
      </w:r>
      <w:proofErr w:type="spellEnd"/>
      <w:r w:rsidRPr="005F2AC3">
        <w:rPr>
          <w:rFonts w:ascii="Trebuchet MS" w:eastAsia="Times New Roman" w:hAnsi="Trebuchet MS" w:cs="Times New Roman"/>
          <w:color w:val="535252"/>
          <w:sz w:val="21"/>
          <w:szCs w:val="21"/>
        </w:rPr>
        <w:t xml:space="preserve"> и </w:t>
      </w:r>
      <w:proofErr w:type="spellStart"/>
      <w:r w:rsidRPr="005F2AC3">
        <w:rPr>
          <w:rFonts w:ascii="Trebuchet MS" w:eastAsia="Times New Roman" w:hAnsi="Trebuchet MS" w:cs="Times New Roman"/>
          <w:color w:val="535252"/>
          <w:sz w:val="21"/>
          <w:szCs w:val="21"/>
        </w:rPr>
        <w:t>травмы</w:t>
      </w:r>
      <w:proofErr w:type="spellEnd"/>
      <w:r w:rsidRPr="005F2AC3">
        <w:rPr>
          <w:rFonts w:ascii="Trebuchet MS" w:eastAsia="Times New Roman" w:hAnsi="Trebuchet MS" w:cs="Times New Roman"/>
          <w:color w:val="535252"/>
          <w:sz w:val="21"/>
          <w:szCs w:val="21"/>
        </w:rPr>
        <w:t xml:space="preserve"> </w:t>
      </w:r>
      <w:proofErr w:type="spellStart"/>
      <w:r w:rsidRPr="005F2AC3">
        <w:rPr>
          <w:rFonts w:ascii="Trebuchet MS" w:eastAsia="Times New Roman" w:hAnsi="Trebuchet MS" w:cs="Times New Roman"/>
          <w:color w:val="535252"/>
          <w:sz w:val="21"/>
          <w:szCs w:val="21"/>
        </w:rPr>
        <w:t>позвоночника</w:t>
      </w:r>
      <w:proofErr w:type="spellEnd"/>
      <w:r w:rsidRPr="005F2AC3">
        <w:rPr>
          <w:rFonts w:ascii="Trebuchet MS" w:eastAsia="Times New Roman" w:hAnsi="Trebuchet MS" w:cs="Times New Roman"/>
          <w:color w:val="535252"/>
          <w:sz w:val="21"/>
          <w:szCs w:val="21"/>
        </w:rPr>
        <w:t>;</w:t>
      </w:r>
    </w:p>
    <w:p w:rsidR="005F2AC3" w:rsidRPr="005F2AC3" w:rsidRDefault="005F2AC3" w:rsidP="005F2AC3">
      <w:pPr>
        <w:numPr>
          <w:ilvl w:val="0"/>
          <w:numId w:val="2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r w:rsidRPr="005F2AC3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травмы ног или костей таза;</w:t>
      </w:r>
    </w:p>
    <w:p w:rsidR="005F2AC3" w:rsidRPr="005F2AC3" w:rsidRDefault="005F2AC3" w:rsidP="005F2AC3">
      <w:pPr>
        <w:numPr>
          <w:ilvl w:val="0"/>
          <w:numId w:val="2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eastAsia="Times New Roman" w:hAnsi="Trebuchet MS" w:cs="Times New Roman"/>
          <w:color w:val="535252"/>
          <w:sz w:val="21"/>
          <w:szCs w:val="21"/>
        </w:rPr>
      </w:pPr>
      <w:proofErr w:type="spellStart"/>
      <w:r w:rsidRPr="005F2AC3">
        <w:rPr>
          <w:rFonts w:ascii="Trebuchet MS" w:eastAsia="Times New Roman" w:hAnsi="Trebuchet MS" w:cs="Times New Roman"/>
          <w:color w:val="535252"/>
          <w:sz w:val="21"/>
          <w:szCs w:val="21"/>
        </w:rPr>
        <w:t>детский</w:t>
      </w:r>
      <w:proofErr w:type="spellEnd"/>
      <w:r w:rsidRPr="005F2AC3">
        <w:rPr>
          <w:rFonts w:ascii="Trebuchet MS" w:eastAsia="Times New Roman" w:hAnsi="Trebuchet MS" w:cs="Times New Roman"/>
          <w:color w:val="535252"/>
          <w:sz w:val="21"/>
          <w:szCs w:val="21"/>
        </w:rPr>
        <w:t xml:space="preserve"> </w:t>
      </w:r>
      <w:proofErr w:type="spellStart"/>
      <w:r w:rsidRPr="005F2AC3">
        <w:rPr>
          <w:rFonts w:ascii="Trebuchet MS" w:eastAsia="Times New Roman" w:hAnsi="Trebuchet MS" w:cs="Times New Roman"/>
          <w:color w:val="535252"/>
          <w:sz w:val="21"/>
          <w:szCs w:val="21"/>
        </w:rPr>
        <w:t>церебральный</w:t>
      </w:r>
      <w:proofErr w:type="spellEnd"/>
      <w:r w:rsidRPr="005F2AC3">
        <w:rPr>
          <w:rFonts w:ascii="Trebuchet MS" w:eastAsia="Times New Roman" w:hAnsi="Trebuchet MS" w:cs="Times New Roman"/>
          <w:color w:val="535252"/>
          <w:sz w:val="21"/>
          <w:szCs w:val="21"/>
        </w:rPr>
        <w:t xml:space="preserve"> </w:t>
      </w:r>
      <w:proofErr w:type="spellStart"/>
      <w:r w:rsidRPr="005F2AC3">
        <w:rPr>
          <w:rFonts w:ascii="Trebuchet MS" w:eastAsia="Times New Roman" w:hAnsi="Trebuchet MS" w:cs="Times New Roman"/>
          <w:color w:val="535252"/>
          <w:sz w:val="21"/>
          <w:szCs w:val="21"/>
        </w:rPr>
        <w:t>паралич</w:t>
      </w:r>
      <w:proofErr w:type="spellEnd"/>
      <w:r w:rsidRPr="005F2AC3">
        <w:rPr>
          <w:rFonts w:ascii="Trebuchet MS" w:eastAsia="Times New Roman" w:hAnsi="Trebuchet MS" w:cs="Times New Roman"/>
          <w:color w:val="535252"/>
          <w:sz w:val="21"/>
          <w:szCs w:val="21"/>
        </w:rPr>
        <w:t>;</w:t>
      </w:r>
    </w:p>
    <w:p w:rsidR="005F2AC3" w:rsidRPr="005F2AC3" w:rsidRDefault="005F2AC3" w:rsidP="005F2AC3">
      <w:pPr>
        <w:numPr>
          <w:ilvl w:val="0"/>
          <w:numId w:val="2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eastAsia="Times New Roman" w:hAnsi="Trebuchet MS" w:cs="Times New Roman"/>
          <w:color w:val="535252"/>
          <w:sz w:val="21"/>
          <w:szCs w:val="21"/>
        </w:rPr>
      </w:pPr>
      <w:proofErr w:type="spellStart"/>
      <w:r w:rsidRPr="005F2AC3">
        <w:rPr>
          <w:rFonts w:ascii="Trebuchet MS" w:eastAsia="Times New Roman" w:hAnsi="Trebuchet MS" w:cs="Times New Roman"/>
          <w:color w:val="535252"/>
          <w:sz w:val="21"/>
          <w:szCs w:val="21"/>
        </w:rPr>
        <w:t>деформация</w:t>
      </w:r>
      <w:proofErr w:type="spellEnd"/>
      <w:r w:rsidRPr="005F2AC3">
        <w:rPr>
          <w:rFonts w:ascii="Trebuchet MS" w:eastAsia="Times New Roman" w:hAnsi="Trebuchet MS" w:cs="Times New Roman"/>
          <w:color w:val="535252"/>
          <w:sz w:val="21"/>
          <w:szCs w:val="21"/>
        </w:rPr>
        <w:t xml:space="preserve"> </w:t>
      </w:r>
      <w:proofErr w:type="spellStart"/>
      <w:r w:rsidRPr="005F2AC3">
        <w:rPr>
          <w:rFonts w:ascii="Trebuchet MS" w:eastAsia="Times New Roman" w:hAnsi="Trebuchet MS" w:cs="Times New Roman"/>
          <w:color w:val="535252"/>
          <w:sz w:val="21"/>
          <w:szCs w:val="21"/>
        </w:rPr>
        <w:t>позвонков</w:t>
      </w:r>
      <w:proofErr w:type="spellEnd"/>
      <w:r w:rsidRPr="005F2AC3">
        <w:rPr>
          <w:rFonts w:ascii="Trebuchet MS" w:eastAsia="Times New Roman" w:hAnsi="Trebuchet MS" w:cs="Times New Roman"/>
          <w:color w:val="535252"/>
          <w:sz w:val="21"/>
          <w:szCs w:val="21"/>
        </w:rPr>
        <w:t xml:space="preserve"> </w:t>
      </w:r>
      <w:proofErr w:type="spellStart"/>
      <w:r w:rsidRPr="005F2AC3">
        <w:rPr>
          <w:rFonts w:ascii="Trebuchet MS" w:eastAsia="Times New Roman" w:hAnsi="Trebuchet MS" w:cs="Times New Roman"/>
          <w:color w:val="535252"/>
          <w:sz w:val="21"/>
          <w:szCs w:val="21"/>
        </w:rPr>
        <w:t>после</w:t>
      </w:r>
      <w:proofErr w:type="spellEnd"/>
      <w:r w:rsidRPr="005F2AC3">
        <w:rPr>
          <w:rFonts w:ascii="Trebuchet MS" w:eastAsia="Times New Roman" w:hAnsi="Trebuchet MS" w:cs="Times New Roman"/>
          <w:color w:val="535252"/>
          <w:sz w:val="21"/>
          <w:szCs w:val="21"/>
        </w:rPr>
        <w:t xml:space="preserve"> </w:t>
      </w:r>
      <w:proofErr w:type="spellStart"/>
      <w:r w:rsidRPr="005F2AC3">
        <w:rPr>
          <w:rFonts w:ascii="Trebuchet MS" w:eastAsia="Times New Roman" w:hAnsi="Trebuchet MS" w:cs="Times New Roman"/>
          <w:color w:val="535252"/>
          <w:sz w:val="21"/>
          <w:szCs w:val="21"/>
        </w:rPr>
        <w:t>остеомиелита</w:t>
      </w:r>
      <w:proofErr w:type="spellEnd"/>
      <w:r w:rsidRPr="005F2AC3">
        <w:rPr>
          <w:rFonts w:ascii="Trebuchet MS" w:eastAsia="Times New Roman" w:hAnsi="Trebuchet MS" w:cs="Times New Roman"/>
          <w:color w:val="535252"/>
          <w:sz w:val="21"/>
          <w:szCs w:val="21"/>
        </w:rPr>
        <w:t>;</w:t>
      </w:r>
    </w:p>
    <w:p w:rsidR="005F2AC3" w:rsidRPr="005F2AC3" w:rsidRDefault="005F2AC3" w:rsidP="005F2AC3">
      <w:pPr>
        <w:numPr>
          <w:ilvl w:val="0"/>
          <w:numId w:val="2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eastAsia="Times New Roman" w:hAnsi="Trebuchet MS" w:cs="Times New Roman"/>
          <w:color w:val="535252"/>
          <w:sz w:val="21"/>
          <w:szCs w:val="21"/>
        </w:rPr>
      </w:pPr>
      <w:proofErr w:type="spellStart"/>
      <w:r w:rsidRPr="005F2AC3">
        <w:rPr>
          <w:rFonts w:ascii="Trebuchet MS" w:eastAsia="Times New Roman" w:hAnsi="Trebuchet MS" w:cs="Times New Roman"/>
          <w:color w:val="535252"/>
          <w:sz w:val="21"/>
          <w:szCs w:val="21"/>
        </w:rPr>
        <w:t>мышечные</w:t>
      </w:r>
      <w:proofErr w:type="spellEnd"/>
      <w:r w:rsidRPr="005F2AC3">
        <w:rPr>
          <w:rFonts w:ascii="Trebuchet MS" w:eastAsia="Times New Roman" w:hAnsi="Trebuchet MS" w:cs="Times New Roman"/>
          <w:color w:val="535252"/>
          <w:sz w:val="21"/>
          <w:szCs w:val="21"/>
        </w:rPr>
        <w:t xml:space="preserve"> </w:t>
      </w:r>
      <w:proofErr w:type="spellStart"/>
      <w:r w:rsidRPr="005F2AC3">
        <w:rPr>
          <w:rFonts w:ascii="Trebuchet MS" w:eastAsia="Times New Roman" w:hAnsi="Trebuchet MS" w:cs="Times New Roman"/>
          <w:color w:val="535252"/>
          <w:sz w:val="21"/>
          <w:szCs w:val="21"/>
        </w:rPr>
        <w:t>контрактуры</w:t>
      </w:r>
      <w:proofErr w:type="spellEnd"/>
      <w:r w:rsidRPr="005F2AC3">
        <w:rPr>
          <w:rFonts w:ascii="Trebuchet MS" w:eastAsia="Times New Roman" w:hAnsi="Trebuchet MS" w:cs="Times New Roman"/>
          <w:color w:val="535252"/>
          <w:sz w:val="21"/>
          <w:szCs w:val="21"/>
        </w:rPr>
        <w:t xml:space="preserve">, </w:t>
      </w:r>
      <w:proofErr w:type="spellStart"/>
      <w:r w:rsidRPr="005F2AC3">
        <w:rPr>
          <w:rFonts w:ascii="Trebuchet MS" w:eastAsia="Times New Roman" w:hAnsi="Trebuchet MS" w:cs="Times New Roman"/>
          <w:color w:val="535252"/>
          <w:sz w:val="21"/>
          <w:szCs w:val="21"/>
        </w:rPr>
        <w:t>миозит</w:t>
      </w:r>
      <w:proofErr w:type="spellEnd"/>
      <w:r w:rsidRPr="005F2AC3">
        <w:rPr>
          <w:rFonts w:ascii="Trebuchet MS" w:eastAsia="Times New Roman" w:hAnsi="Trebuchet MS" w:cs="Times New Roman"/>
          <w:color w:val="535252"/>
          <w:sz w:val="21"/>
          <w:szCs w:val="21"/>
        </w:rPr>
        <w:t>;</w:t>
      </w:r>
    </w:p>
    <w:p w:rsidR="005F2AC3" w:rsidRPr="005F2AC3" w:rsidRDefault="005F2AC3" w:rsidP="005F2AC3">
      <w:pPr>
        <w:numPr>
          <w:ilvl w:val="0"/>
          <w:numId w:val="2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eastAsia="Times New Roman" w:hAnsi="Trebuchet MS" w:cs="Times New Roman"/>
          <w:color w:val="535252"/>
          <w:sz w:val="21"/>
          <w:szCs w:val="21"/>
        </w:rPr>
      </w:pPr>
      <w:proofErr w:type="spellStart"/>
      <w:proofErr w:type="gramStart"/>
      <w:r w:rsidRPr="005F2AC3">
        <w:rPr>
          <w:rFonts w:ascii="Trebuchet MS" w:eastAsia="Times New Roman" w:hAnsi="Trebuchet MS" w:cs="Times New Roman"/>
          <w:color w:val="535252"/>
          <w:sz w:val="21"/>
          <w:szCs w:val="21"/>
        </w:rPr>
        <w:t>выраженная</w:t>
      </w:r>
      <w:proofErr w:type="spellEnd"/>
      <w:proofErr w:type="gramEnd"/>
      <w:r w:rsidRPr="005F2AC3">
        <w:rPr>
          <w:rFonts w:ascii="Trebuchet MS" w:eastAsia="Times New Roman" w:hAnsi="Trebuchet MS" w:cs="Times New Roman"/>
          <w:color w:val="535252"/>
          <w:sz w:val="21"/>
          <w:szCs w:val="21"/>
        </w:rPr>
        <w:t xml:space="preserve"> </w:t>
      </w:r>
      <w:proofErr w:type="spellStart"/>
      <w:r w:rsidRPr="005F2AC3">
        <w:rPr>
          <w:rFonts w:ascii="Trebuchet MS" w:eastAsia="Times New Roman" w:hAnsi="Trebuchet MS" w:cs="Times New Roman"/>
          <w:color w:val="535252"/>
          <w:sz w:val="21"/>
          <w:szCs w:val="21"/>
        </w:rPr>
        <w:t>разница</w:t>
      </w:r>
      <w:proofErr w:type="spellEnd"/>
      <w:r w:rsidRPr="005F2AC3">
        <w:rPr>
          <w:rFonts w:ascii="Trebuchet MS" w:eastAsia="Times New Roman" w:hAnsi="Trebuchet MS" w:cs="Times New Roman"/>
          <w:color w:val="535252"/>
          <w:sz w:val="21"/>
          <w:szCs w:val="21"/>
        </w:rPr>
        <w:t xml:space="preserve"> </w:t>
      </w:r>
      <w:proofErr w:type="spellStart"/>
      <w:r w:rsidRPr="005F2AC3">
        <w:rPr>
          <w:rFonts w:ascii="Trebuchet MS" w:eastAsia="Times New Roman" w:hAnsi="Trebuchet MS" w:cs="Times New Roman"/>
          <w:color w:val="535252"/>
          <w:sz w:val="21"/>
          <w:szCs w:val="21"/>
        </w:rPr>
        <w:t>длины</w:t>
      </w:r>
      <w:proofErr w:type="spellEnd"/>
      <w:r w:rsidRPr="005F2AC3">
        <w:rPr>
          <w:rFonts w:ascii="Trebuchet MS" w:eastAsia="Times New Roman" w:hAnsi="Trebuchet MS" w:cs="Times New Roman"/>
          <w:color w:val="535252"/>
          <w:sz w:val="21"/>
          <w:szCs w:val="21"/>
        </w:rPr>
        <w:t xml:space="preserve"> </w:t>
      </w:r>
      <w:proofErr w:type="spellStart"/>
      <w:r w:rsidRPr="005F2AC3">
        <w:rPr>
          <w:rFonts w:ascii="Trebuchet MS" w:eastAsia="Times New Roman" w:hAnsi="Trebuchet MS" w:cs="Times New Roman"/>
          <w:color w:val="535252"/>
          <w:sz w:val="21"/>
          <w:szCs w:val="21"/>
        </w:rPr>
        <w:t>ног</w:t>
      </w:r>
      <w:proofErr w:type="spellEnd"/>
      <w:r w:rsidRPr="005F2AC3">
        <w:rPr>
          <w:rFonts w:ascii="Trebuchet MS" w:eastAsia="Times New Roman" w:hAnsi="Trebuchet MS" w:cs="Times New Roman"/>
          <w:color w:val="535252"/>
          <w:sz w:val="21"/>
          <w:szCs w:val="21"/>
        </w:rPr>
        <w:t>.</w:t>
      </w:r>
    </w:p>
    <w:p w:rsidR="005F2AC3" w:rsidRDefault="005F2AC3" w:rsidP="005F2AC3">
      <w:pPr>
        <w:shd w:val="clear" w:color="auto" w:fill="FFFFFF"/>
        <w:spacing w:after="300" w:line="330" w:lineRule="atLeast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r w:rsidRPr="005F2AC3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Риск заболеть сколиозом выше всего у</w:t>
      </w:r>
      <w:r w:rsidRPr="005F2AC3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Pr="005F2AC3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подростков</w:t>
      </w:r>
      <w:r w:rsidR="00274BBC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 xml:space="preserve"> </w:t>
      </w:r>
      <w:r w:rsidR="00274BBC" w:rsidRPr="005F2AC3">
        <w:rPr>
          <w:rFonts w:ascii="Arial" w:eastAsia="Times New Roman" w:hAnsi="Arial" w:cs="Arial"/>
          <w:color w:val="163D6F"/>
          <w:sz w:val="21"/>
          <w:szCs w:val="21"/>
          <w:lang w:val="ru-RU"/>
        </w:rPr>
        <w:t>с 10 до 17 лет</w:t>
      </w:r>
      <w:r w:rsidRPr="005F2AC3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, особенно у</w:t>
      </w:r>
      <w:r w:rsidRPr="005F2AC3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Pr="005F2AC3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девушек из-за слабо развитых мышц спины. В</w:t>
      </w:r>
      <w:r w:rsidRPr="005F2AC3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Pr="005F2AC3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группу риска входят люди, которые</w:t>
      </w:r>
      <w:r w:rsidR="00274BBC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 xml:space="preserve"> </w:t>
      </w:r>
      <w:r w:rsidR="00274BBC" w:rsidRPr="005F2AC3">
        <w:rPr>
          <w:rFonts w:ascii="Arial" w:eastAsia="Times New Roman" w:hAnsi="Arial" w:cs="Arial"/>
          <w:color w:val="163D6F"/>
          <w:sz w:val="21"/>
          <w:szCs w:val="21"/>
          <w:lang w:val="ru-RU"/>
        </w:rPr>
        <w:t>ведущих "</w:t>
      </w:r>
      <w:proofErr w:type="spellStart"/>
      <w:r w:rsidR="00274BBC" w:rsidRPr="005F2AC3">
        <w:rPr>
          <w:rFonts w:ascii="Arial" w:eastAsia="Times New Roman" w:hAnsi="Arial" w:cs="Arial"/>
          <w:color w:val="163D6F"/>
          <w:sz w:val="21"/>
          <w:szCs w:val="21"/>
          <w:lang w:val="ru-RU"/>
        </w:rPr>
        <w:t>домашне</w:t>
      </w:r>
      <w:proofErr w:type="spellEnd"/>
      <w:r w:rsidR="00274BBC" w:rsidRPr="005F2AC3">
        <w:rPr>
          <w:rFonts w:ascii="Arial" w:eastAsia="Times New Roman" w:hAnsi="Arial" w:cs="Arial"/>
          <w:color w:val="163D6F"/>
          <w:sz w:val="21"/>
          <w:szCs w:val="21"/>
          <w:lang w:val="ru-RU"/>
        </w:rPr>
        <w:t>-сидячий" образ жизни</w:t>
      </w:r>
      <w:r w:rsidR="00274BBC">
        <w:rPr>
          <w:rFonts w:ascii="Arial" w:eastAsia="Times New Roman" w:hAnsi="Arial" w:cs="Arial"/>
          <w:color w:val="163D6F"/>
          <w:sz w:val="21"/>
          <w:szCs w:val="21"/>
          <w:lang w:val="ru-RU"/>
        </w:rPr>
        <w:t>,</w:t>
      </w:r>
      <w:r w:rsidRPr="005F2AC3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 xml:space="preserve"> неправильно питаются и</w:t>
      </w:r>
      <w:r w:rsidRPr="005F2AC3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="00274BBC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часто пьют газированные напитки.</w:t>
      </w:r>
    </w:p>
    <w:p w:rsidR="005F2AC3" w:rsidRPr="005F2AC3" w:rsidRDefault="005F2AC3" w:rsidP="00274B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63D6F"/>
          <w:sz w:val="21"/>
          <w:szCs w:val="21"/>
          <w:lang w:val="ru-RU"/>
        </w:rPr>
      </w:pPr>
      <w:r w:rsidRPr="005F2AC3">
        <w:rPr>
          <w:rFonts w:ascii="Arial" w:eastAsia="Times New Roman" w:hAnsi="Arial" w:cs="Arial"/>
          <w:color w:val="163D6F"/>
          <w:sz w:val="21"/>
          <w:szCs w:val="21"/>
          <w:lang w:val="ru-RU"/>
        </w:rPr>
        <w:t>Когда ребенок постоянно склоняется слишком низко к тетрадке или клавиатуре, и при этом имеет привычку выставлять вперед плечо той руки, которой пишет или управляет компьютерной мышкой, он непроизвольно перекашивает позвоночник и разворачивает тело в сторону выставленной руки. Со временем мышцы спины и позвоночник подстраиваются под это неправильное положение, и развивается сколиоз.</w:t>
      </w:r>
      <w:r w:rsidR="00274BBC">
        <w:rPr>
          <w:rFonts w:ascii="Arial" w:eastAsia="Times New Roman" w:hAnsi="Arial" w:cs="Arial"/>
          <w:color w:val="163D6F"/>
          <w:sz w:val="21"/>
          <w:szCs w:val="21"/>
          <w:lang w:val="ru-RU"/>
        </w:rPr>
        <w:t xml:space="preserve"> И</w:t>
      </w:r>
      <w:r w:rsidRPr="005F2AC3">
        <w:rPr>
          <w:rFonts w:ascii="Arial" w:eastAsia="Times New Roman" w:hAnsi="Arial" w:cs="Arial"/>
          <w:color w:val="163D6F"/>
          <w:sz w:val="21"/>
          <w:szCs w:val="21"/>
          <w:lang w:val="ru-RU"/>
        </w:rPr>
        <w:t>диопатические сколиозы, составляющие 80% всех сколиозов - это почти всегда сколиозы неправильного положения тела или сколио</w:t>
      </w:r>
      <w:r w:rsidR="00274BBC">
        <w:rPr>
          <w:rFonts w:ascii="Arial" w:eastAsia="Times New Roman" w:hAnsi="Arial" w:cs="Arial"/>
          <w:color w:val="163D6F"/>
          <w:sz w:val="21"/>
          <w:szCs w:val="21"/>
          <w:lang w:val="ru-RU"/>
        </w:rPr>
        <w:t>зы неравномерного развития мышц.</w:t>
      </w:r>
    </w:p>
    <w:p w:rsidR="005F2AC3" w:rsidRPr="008E2D88" w:rsidRDefault="005F2AC3">
      <w:pPr>
        <w:rPr>
          <w:b/>
          <w:sz w:val="24"/>
          <w:lang w:val="ru-RU"/>
        </w:rPr>
      </w:pPr>
    </w:p>
    <w:p w:rsidR="008E2D88" w:rsidRDefault="008E2D88">
      <w:pPr>
        <w:rPr>
          <w:b/>
          <w:sz w:val="24"/>
          <w:lang w:val="ru-RU"/>
        </w:rPr>
      </w:pPr>
      <w:r w:rsidRPr="008E2D88">
        <w:rPr>
          <w:b/>
          <w:sz w:val="24"/>
          <w:lang w:val="ru-RU"/>
        </w:rPr>
        <w:t>Лечение</w:t>
      </w:r>
    </w:p>
    <w:p w:rsidR="002746C1" w:rsidRDefault="002746C1" w:rsidP="002746C1">
      <w:pPr>
        <w:rPr>
          <w:rFonts w:ascii="Arial" w:hAnsi="Arial" w:cs="Arial"/>
          <w:color w:val="47585F"/>
          <w:sz w:val="21"/>
          <w:szCs w:val="21"/>
          <w:shd w:val="clear" w:color="auto" w:fill="FFFFFF"/>
          <w:lang w:val="ru-RU"/>
        </w:rPr>
      </w:pPr>
      <w:r w:rsidRPr="002746C1">
        <w:rPr>
          <w:rFonts w:ascii="Arial" w:hAnsi="Arial" w:cs="Arial"/>
          <w:color w:val="47585F"/>
          <w:sz w:val="21"/>
          <w:szCs w:val="21"/>
          <w:shd w:val="clear" w:color="auto" w:fill="FFFFFF"/>
          <w:lang w:val="ru-RU"/>
        </w:rPr>
        <w:t>Вылечить сколиоз можно с помощью консервативных методов, но на более поздних стадиях, когда внутренние органы подвергаются значительному давлению и перестают нормально функционировать, прибегают к оперативному лечению.</w:t>
      </w:r>
    </w:p>
    <w:p w:rsidR="002746C1" w:rsidRDefault="002746C1" w:rsidP="002746C1">
      <w:pPr>
        <w:rPr>
          <w:rFonts w:ascii="Arial" w:hAnsi="Arial" w:cs="Arial"/>
          <w:color w:val="47585F"/>
          <w:sz w:val="21"/>
          <w:szCs w:val="21"/>
          <w:shd w:val="clear" w:color="auto" w:fill="FFFFFF"/>
          <w:lang w:val="ru-RU"/>
        </w:rPr>
      </w:pPr>
      <w:r>
        <w:rPr>
          <w:rFonts w:ascii="Arial" w:hAnsi="Arial" w:cs="Arial"/>
          <w:color w:val="47585F"/>
          <w:sz w:val="21"/>
          <w:szCs w:val="21"/>
          <w:shd w:val="clear" w:color="auto" w:fill="FFFFFF"/>
          <w:lang w:val="ru-RU"/>
        </w:rPr>
        <w:t>Консервативные методы включают в себя:</w:t>
      </w:r>
    </w:p>
    <w:p w:rsidR="002746C1" w:rsidRPr="002746C1" w:rsidRDefault="002746C1" w:rsidP="002746C1">
      <w:pPr>
        <w:shd w:val="clear" w:color="auto" w:fill="FFFFFF"/>
        <w:spacing w:before="300" w:after="75" w:line="240" w:lineRule="auto"/>
        <w:textAlignment w:val="baseline"/>
        <w:outlineLvl w:val="2"/>
        <w:rPr>
          <w:rFonts w:ascii="Helvetica" w:eastAsia="Times New Roman" w:hAnsi="Helvetica" w:cs="Times New Roman"/>
          <w:color w:val="55A329"/>
          <w:szCs w:val="24"/>
          <w:lang w:val="ru-RU"/>
        </w:rPr>
      </w:pPr>
      <w:r w:rsidRPr="002746C1">
        <w:rPr>
          <w:rFonts w:ascii="Helvetica" w:eastAsia="Times New Roman" w:hAnsi="Helvetica" w:cs="Times New Roman"/>
          <w:color w:val="55A329"/>
          <w:szCs w:val="24"/>
          <w:lang w:val="ru-RU"/>
        </w:rPr>
        <w:t>Лечебная физкультура</w:t>
      </w:r>
      <w:r>
        <w:rPr>
          <w:rFonts w:eastAsia="Times New Roman" w:cs="Times New Roman"/>
          <w:color w:val="55A329"/>
          <w:szCs w:val="24"/>
          <w:lang w:val="ru-RU"/>
        </w:rPr>
        <w:t xml:space="preserve">. </w:t>
      </w:r>
      <w:r>
        <w:rPr>
          <w:rFonts w:ascii="Arial" w:eastAsia="Times New Roman" w:hAnsi="Arial" w:cs="Arial"/>
          <w:color w:val="47585F"/>
          <w:sz w:val="21"/>
          <w:szCs w:val="21"/>
          <w:lang w:val="ru-RU"/>
        </w:rPr>
        <w:t xml:space="preserve"> Она не вылечивает сколиоз, но останавливает </w:t>
      </w:r>
      <w:r w:rsidRPr="002746C1">
        <w:rPr>
          <w:rFonts w:ascii="Arial" w:eastAsia="Times New Roman" w:hAnsi="Arial" w:cs="Arial"/>
          <w:color w:val="47585F"/>
          <w:sz w:val="21"/>
          <w:szCs w:val="21"/>
          <w:lang w:val="ru-RU"/>
        </w:rPr>
        <w:t>прогрессирование болезни и улучшает её течение.</w:t>
      </w:r>
      <w:r>
        <w:rPr>
          <w:rFonts w:eastAsia="Times New Roman" w:cs="Times New Roman"/>
          <w:color w:val="55A329"/>
          <w:szCs w:val="24"/>
          <w:lang w:val="ru-RU"/>
        </w:rPr>
        <w:t xml:space="preserve"> </w:t>
      </w:r>
      <w:r w:rsidRPr="002746C1">
        <w:rPr>
          <w:rFonts w:ascii="Arial" w:eastAsia="Times New Roman" w:hAnsi="Arial" w:cs="Arial"/>
          <w:color w:val="47585F"/>
          <w:sz w:val="21"/>
          <w:szCs w:val="21"/>
          <w:lang w:val="ru-RU"/>
        </w:rPr>
        <w:t>Хорошего результата добиваются пациенты с начальными</w:t>
      </w:r>
      <w:r w:rsidRPr="002746C1">
        <w:rPr>
          <w:rFonts w:ascii="Arial" w:eastAsia="Times New Roman" w:hAnsi="Arial" w:cs="Arial"/>
          <w:color w:val="47585F"/>
          <w:sz w:val="21"/>
          <w:szCs w:val="21"/>
        </w:rPr>
        <w:t> </w:t>
      </w:r>
      <w:hyperlink r:id="rId8" w:history="1">
        <w:r w:rsidRPr="002746C1">
          <w:rPr>
            <w:rFonts w:ascii="inherit" w:eastAsia="Times New Roman" w:hAnsi="inherit" w:cs="Arial"/>
            <w:color w:val="367C96"/>
            <w:sz w:val="21"/>
            <w:szCs w:val="21"/>
            <w:u w:val="single"/>
            <w:bdr w:val="none" w:sz="0" w:space="0" w:color="auto" w:frame="1"/>
            <w:lang w:val="ru-RU"/>
          </w:rPr>
          <w:t>проявлениями сколиоза</w:t>
        </w:r>
      </w:hyperlink>
      <w:r w:rsidRPr="002746C1">
        <w:rPr>
          <w:rFonts w:ascii="Arial" w:eastAsia="Times New Roman" w:hAnsi="Arial" w:cs="Arial"/>
          <w:color w:val="47585F"/>
          <w:sz w:val="21"/>
          <w:szCs w:val="21"/>
          <w:lang w:val="ru-RU"/>
        </w:rPr>
        <w:t>.</w:t>
      </w:r>
      <w:r>
        <w:rPr>
          <w:rFonts w:eastAsia="Times New Roman" w:cs="Times New Roman"/>
          <w:color w:val="55A329"/>
          <w:szCs w:val="24"/>
          <w:lang w:val="ru-RU"/>
        </w:rPr>
        <w:t xml:space="preserve"> </w:t>
      </w:r>
      <w:r w:rsidRPr="002746C1">
        <w:rPr>
          <w:rFonts w:ascii="Arial" w:eastAsia="Times New Roman" w:hAnsi="Arial" w:cs="Arial"/>
          <w:color w:val="47585F"/>
          <w:sz w:val="21"/>
          <w:szCs w:val="21"/>
          <w:lang w:val="ru-RU"/>
        </w:rPr>
        <w:t>Упражнения подбираются индивидуально, учитываются причины возникновения заболевания и степень сколиоза.</w:t>
      </w:r>
    </w:p>
    <w:p w:rsidR="002746C1" w:rsidRDefault="002746C1" w:rsidP="002746C1">
      <w:pPr>
        <w:rPr>
          <w:rFonts w:ascii="Arial" w:eastAsia="Times New Roman" w:hAnsi="Arial" w:cs="Arial"/>
          <w:color w:val="47585F"/>
          <w:sz w:val="21"/>
          <w:szCs w:val="21"/>
          <w:lang w:val="ru-RU"/>
        </w:rPr>
      </w:pPr>
      <w:r w:rsidRPr="002746C1">
        <w:rPr>
          <w:rFonts w:ascii="Arial" w:eastAsia="Times New Roman" w:hAnsi="Arial" w:cs="Arial"/>
          <w:color w:val="47585F"/>
          <w:sz w:val="21"/>
          <w:szCs w:val="21"/>
          <w:lang w:val="ru-RU"/>
        </w:rPr>
        <w:t>Благоприятно на здоровье больных сколиозом сказывается плавание и ходьба на лыжах. Важно! Во время занятий нельзя перенапрягаться, прежде всего, нужно прислушиваться к своему самочувствию.</w:t>
      </w:r>
    </w:p>
    <w:p w:rsidR="00021CC1" w:rsidRPr="00021CC1" w:rsidRDefault="00021CC1" w:rsidP="00021CC1">
      <w:pPr>
        <w:pStyle w:val="2"/>
        <w:shd w:val="clear" w:color="auto" w:fill="FFFFFF"/>
        <w:spacing w:before="375" w:after="75"/>
        <w:ind w:left="225"/>
        <w:textAlignment w:val="baseline"/>
        <w:rPr>
          <w:rFonts w:ascii="Helvetica" w:hAnsi="Helvetica"/>
          <w:b w:val="0"/>
          <w:bCs w:val="0"/>
          <w:color w:val="55A329"/>
          <w:sz w:val="30"/>
          <w:szCs w:val="30"/>
          <w:lang w:val="ru-RU"/>
        </w:rPr>
      </w:pPr>
      <w:r w:rsidRPr="00021CC1">
        <w:rPr>
          <w:rFonts w:ascii="Helvetica" w:hAnsi="Helvetica"/>
          <w:b w:val="0"/>
          <w:bCs w:val="0"/>
          <w:color w:val="55A329"/>
          <w:sz w:val="30"/>
          <w:szCs w:val="30"/>
          <w:lang w:val="ru-RU"/>
        </w:rPr>
        <w:lastRenderedPageBreak/>
        <w:t>Массаж</w:t>
      </w:r>
    </w:p>
    <w:p w:rsidR="00021CC1" w:rsidRPr="00021CC1" w:rsidRDefault="00021CC1" w:rsidP="00021CC1">
      <w:pPr>
        <w:pStyle w:val="a4"/>
        <w:shd w:val="clear" w:color="auto" w:fill="FFFFFF"/>
        <w:spacing w:before="0" w:beforeAutospacing="0" w:after="240" w:afterAutospacing="0" w:line="294" w:lineRule="atLeast"/>
        <w:textAlignment w:val="baseline"/>
        <w:rPr>
          <w:rFonts w:ascii="Arial" w:hAnsi="Arial" w:cs="Arial"/>
          <w:color w:val="47585F"/>
          <w:sz w:val="21"/>
          <w:szCs w:val="21"/>
          <w:lang w:val="ru-RU"/>
        </w:rPr>
      </w:pPr>
      <w:r w:rsidRPr="00021CC1">
        <w:rPr>
          <w:rFonts w:ascii="Arial" w:hAnsi="Arial" w:cs="Arial"/>
          <w:color w:val="47585F"/>
          <w:sz w:val="21"/>
          <w:szCs w:val="21"/>
          <w:lang w:val="ru-RU"/>
        </w:rPr>
        <w:t>Лечебный массаж рекомендуется проводить на всех стадиях развития сколиоза.</w:t>
      </w:r>
      <w:r>
        <w:rPr>
          <w:rFonts w:ascii="Arial" w:hAnsi="Arial" w:cs="Arial"/>
          <w:color w:val="47585F"/>
          <w:sz w:val="21"/>
          <w:szCs w:val="21"/>
          <w:lang w:val="ru-RU"/>
        </w:rPr>
        <w:t xml:space="preserve"> </w:t>
      </w:r>
      <w:r w:rsidRPr="00021CC1">
        <w:rPr>
          <w:rFonts w:ascii="Arial" w:hAnsi="Arial" w:cs="Arial"/>
          <w:color w:val="47585F"/>
          <w:sz w:val="21"/>
          <w:szCs w:val="21"/>
          <w:lang w:val="ru-RU"/>
        </w:rPr>
        <w:t xml:space="preserve">Благодаря массажу уходит боль, нормализуется </w:t>
      </w:r>
      <w:proofErr w:type="spellStart"/>
      <w:r w:rsidRPr="00021CC1">
        <w:rPr>
          <w:rFonts w:ascii="Arial" w:hAnsi="Arial" w:cs="Arial"/>
          <w:color w:val="47585F"/>
          <w:sz w:val="21"/>
          <w:szCs w:val="21"/>
          <w:lang w:val="ru-RU"/>
        </w:rPr>
        <w:t>крово</w:t>
      </w:r>
      <w:proofErr w:type="spellEnd"/>
      <w:r w:rsidRPr="00021CC1">
        <w:rPr>
          <w:rFonts w:ascii="Arial" w:hAnsi="Arial" w:cs="Arial"/>
          <w:color w:val="47585F"/>
          <w:sz w:val="21"/>
          <w:szCs w:val="21"/>
          <w:lang w:val="ru-RU"/>
        </w:rPr>
        <w:t xml:space="preserve"> - и </w:t>
      </w:r>
      <w:proofErr w:type="spellStart"/>
      <w:r w:rsidRPr="00021CC1">
        <w:rPr>
          <w:rFonts w:ascii="Arial" w:hAnsi="Arial" w:cs="Arial"/>
          <w:color w:val="47585F"/>
          <w:sz w:val="21"/>
          <w:szCs w:val="21"/>
          <w:lang w:val="ru-RU"/>
        </w:rPr>
        <w:t>лимфообращение</w:t>
      </w:r>
      <w:proofErr w:type="spellEnd"/>
      <w:r w:rsidRPr="00021CC1">
        <w:rPr>
          <w:rFonts w:ascii="Arial" w:hAnsi="Arial" w:cs="Arial"/>
          <w:color w:val="47585F"/>
          <w:sz w:val="21"/>
          <w:szCs w:val="21"/>
          <w:lang w:val="ru-RU"/>
        </w:rPr>
        <w:t>, укрепляются мышцы.</w:t>
      </w:r>
    </w:p>
    <w:p w:rsidR="00021CC1" w:rsidRPr="00021CC1" w:rsidRDefault="00021CC1" w:rsidP="00021CC1">
      <w:pPr>
        <w:pStyle w:val="a4"/>
        <w:shd w:val="clear" w:color="auto" w:fill="FFFFFF"/>
        <w:spacing w:before="0" w:beforeAutospacing="0" w:after="240" w:afterAutospacing="0" w:line="294" w:lineRule="atLeast"/>
        <w:textAlignment w:val="baseline"/>
        <w:rPr>
          <w:rFonts w:ascii="Arial" w:hAnsi="Arial" w:cs="Arial"/>
          <w:color w:val="47585F"/>
          <w:sz w:val="21"/>
          <w:szCs w:val="21"/>
          <w:lang w:val="ru-RU"/>
        </w:rPr>
      </w:pPr>
      <w:r w:rsidRPr="00021CC1">
        <w:rPr>
          <w:rFonts w:ascii="Arial" w:hAnsi="Arial" w:cs="Arial"/>
          <w:color w:val="47585F"/>
          <w:sz w:val="21"/>
          <w:szCs w:val="21"/>
          <w:lang w:val="ru-RU"/>
        </w:rPr>
        <w:t>Главная задача мышц груди и спины – удерживать позвоночный столб. Процедуры массажа позволяют мышцам восстановить утраченные силы. Вогнутые места следует расслаблять, а выпуклые – тонизировать.</w:t>
      </w:r>
    </w:p>
    <w:p w:rsidR="00021CC1" w:rsidRDefault="00021CC1" w:rsidP="00021CC1">
      <w:pPr>
        <w:pStyle w:val="a4"/>
        <w:shd w:val="clear" w:color="auto" w:fill="FFFFFF"/>
        <w:spacing w:before="0" w:beforeAutospacing="0" w:after="240" w:afterAutospacing="0" w:line="294" w:lineRule="atLeast"/>
        <w:textAlignment w:val="baseline"/>
        <w:rPr>
          <w:rFonts w:ascii="Arial" w:hAnsi="Arial" w:cs="Arial"/>
          <w:color w:val="47585F"/>
          <w:sz w:val="21"/>
          <w:szCs w:val="21"/>
          <w:lang w:val="ru-RU"/>
        </w:rPr>
      </w:pPr>
      <w:r w:rsidRPr="00021CC1">
        <w:rPr>
          <w:rFonts w:ascii="Arial" w:hAnsi="Arial" w:cs="Arial"/>
          <w:color w:val="47585F"/>
          <w:sz w:val="21"/>
          <w:szCs w:val="21"/>
          <w:lang w:val="ru-RU"/>
        </w:rPr>
        <w:t>Курс массажа нужно проводить 2-3 раза в год по 15-20 сеансов и сочетать с другими видами лечения.</w:t>
      </w:r>
      <w:bookmarkStart w:id="0" w:name="fizioterapiya"/>
      <w:bookmarkEnd w:id="0"/>
    </w:p>
    <w:p w:rsidR="00021CC1" w:rsidRPr="00021CC1" w:rsidRDefault="00021CC1" w:rsidP="00021CC1">
      <w:pPr>
        <w:pStyle w:val="2"/>
        <w:shd w:val="clear" w:color="auto" w:fill="FFFFFF"/>
        <w:spacing w:before="375" w:after="75"/>
        <w:ind w:left="225"/>
        <w:textAlignment w:val="baseline"/>
        <w:rPr>
          <w:rFonts w:ascii="Helvetica" w:hAnsi="Helvetica"/>
          <w:b w:val="0"/>
          <w:bCs w:val="0"/>
          <w:color w:val="55A329"/>
          <w:sz w:val="30"/>
          <w:szCs w:val="30"/>
          <w:lang w:val="ru-RU"/>
        </w:rPr>
      </w:pPr>
      <w:r w:rsidRPr="00021CC1">
        <w:rPr>
          <w:rFonts w:ascii="Helvetica" w:hAnsi="Helvetica"/>
          <w:b w:val="0"/>
          <w:bCs w:val="0"/>
          <w:color w:val="55A329"/>
          <w:sz w:val="30"/>
          <w:szCs w:val="30"/>
          <w:lang w:val="ru-RU"/>
        </w:rPr>
        <w:t>Физиотерапевтические процедуры</w:t>
      </w:r>
    </w:p>
    <w:p w:rsidR="00021CC1" w:rsidRPr="00021CC1" w:rsidRDefault="00021CC1" w:rsidP="00021CC1">
      <w:pPr>
        <w:pStyle w:val="a4"/>
        <w:shd w:val="clear" w:color="auto" w:fill="FFFFFF"/>
        <w:spacing w:before="0" w:beforeAutospacing="0" w:after="240" w:afterAutospacing="0" w:line="294" w:lineRule="atLeast"/>
        <w:textAlignment w:val="baseline"/>
        <w:rPr>
          <w:rFonts w:ascii="Arial" w:hAnsi="Arial" w:cs="Arial"/>
          <w:color w:val="47585F"/>
          <w:sz w:val="21"/>
          <w:szCs w:val="21"/>
          <w:lang w:val="ru-RU"/>
        </w:rPr>
      </w:pPr>
      <w:r w:rsidRPr="00021CC1">
        <w:rPr>
          <w:rFonts w:ascii="Arial" w:hAnsi="Arial" w:cs="Arial"/>
          <w:color w:val="47585F"/>
          <w:sz w:val="21"/>
          <w:szCs w:val="21"/>
          <w:lang w:val="ru-RU"/>
        </w:rPr>
        <w:t>Для лечения сколиоза используется электротерапия, водолечение и лечение теплом.</w:t>
      </w:r>
    </w:p>
    <w:p w:rsidR="00021CC1" w:rsidRPr="00021CC1" w:rsidRDefault="00021CC1" w:rsidP="00021CC1">
      <w:pPr>
        <w:pStyle w:val="a4"/>
        <w:shd w:val="clear" w:color="auto" w:fill="FFFFFF"/>
        <w:spacing w:before="0" w:beforeAutospacing="0" w:after="240" w:afterAutospacing="0" w:line="294" w:lineRule="atLeast"/>
        <w:textAlignment w:val="baseline"/>
        <w:rPr>
          <w:rFonts w:ascii="Arial" w:hAnsi="Arial" w:cs="Arial"/>
          <w:color w:val="47585F"/>
          <w:sz w:val="21"/>
          <w:szCs w:val="21"/>
          <w:lang w:val="ru-RU"/>
        </w:rPr>
      </w:pPr>
      <w:r w:rsidRPr="00021CC1">
        <w:rPr>
          <w:rFonts w:ascii="Arial" w:hAnsi="Arial" w:cs="Arial"/>
          <w:color w:val="47585F"/>
          <w:sz w:val="21"/>
          <w:szCs w:val="21"/>
          <w:lang w:val="ru-RU"/>
        </w:rPr>
        <w:t>Лучше всего помогает электростимуляция, которую проводят курсами по 10-15 процедур.</w:t>
      </w:r>
    </w:p>
    <w:p w:rsidR="00021CC1" w:rsidRPr="00021CC1" w:rsidRDefault="00021CC1" w:rsidP="00021CC1">
      <w:pPr>
        <w:pStyle w:val="a4"/>
        <w:shd w:val="clear" w:color="auto" w:fill="FFFFFF"/>
        <w:spacing w:before="0" w:beforeAutospacing="0" w:after="240" w:afterAutospacing="0" w:line="294" w:lineRule="atLeast"/>
        <w:textAlignment w:val="baseline"/>
        <w:rPr>
          <w:rFonts w:ascii="Arial" w:hAnsi="Arial" w:cs="Arial"/>
          <w:color w:val="47585F"/>
          <w:sz w:val="21"/>
          <w:szCs w:val="21"/>
          <w:lang w:val="ru-RU"/>
        </w:rPr>
      </w:pPr>
      <w:r w:rsidRPr="00021CC1">
        <w:rPr>
          <w:rFonts w:ascii="Arial" w:hAnsi="Arial" w:cs="Arial"/>
          <w:color w:val="47585F"/>
          <w:sz w:val="21"/>
          <w:szCs w:val="21"/>
          <w:lang w:val="ru-RU"/>
        </w:rPr>
        <w:t xml:space="preserve">К теплолечению относятся обёртывания с озокеритом и парафином. Эти процедуры увеличивают приток крови в области плечевого пояса, благоприятствует </w:t>
      </w:r>
      <w:proofErr w:type="spellStart"/>
      <w:r w:rsidRPr="00021CC1">
        <w:rPr>
          <w:rFonts w:ascii="Arial" w:hAnsi="Arial" w:cs="Arial"/>
          <w:color w:val="47585F"/>
          <w:sz w:val="21"/>
          <w:szCs w:val="21"/>
          <w:lang w:val="ru-RU"/>
        </w:rPr>
        <w:t>лимфооттоку</w:t>
      </w:r>
      <w:proofErr w:type="spellEnd"/>
      <w:r w:rsidRPr="00021CC1">
        <w:rPr>
          <w:rFonts w:ascii="Arial" w:hAnsi="Arial" w:cs="Arial"/>
          <w:color w:val="47585F"/>
          <w:sz w:val="21"/>
          <w:szCs w:val="21"/>
          <w:lang w:val="ru-RU"/>
        </w:rPr>
        <w:t>.</w:t>
      </w:r>
    </w:p>
    <w:p w:rsidR="00021CC1" w:rsidRPr="00021CC1" w:rsidRDefault="00021CC1" w:rsidP="00021CC1">
      <w:pPr>
        <w:pStyle w:val="a4"/>
        <w:shd w:val="clear" w:color="auto" w:fill="FFFFFF"/>
        <w:spacing w:before="0" w:beforeAutospacing="0" w:after="0" w:afterAutospacing="0" w:line="294" w:lineRule="atLeast"/>
        <w:textAlignment w:val="baseline"/>
        <w:rPr>
          <w:rFonts w:ascii="Arial" w:hAnsi="Arial" w:cs="Arial"/>
          <w:color w:val="47585F"/>
          <w:sz w:val="21"/>
          <w:szCs w:val="21"/>
          <w:lang w:val="ru-RU"/>
        </w:rPr>
      </w:pPr>
      <w:r w:rsidRPr="00021CC1">
        <w:rPr>
          <w:rFonts w:ascii="Arial" w:hAnsi="Arial" w:cs="Arial"/>
          <w:color w:val="47585F"/>
          <w:sz w:val="21"/>
          <w:szCs w:val="21"/>
          <w:lang w:val="ru-RU"/>
        </w:rPr>
        <w:t>Водные процедуры, такие как хлоридно-натриевые ванны назначаются для поднятия общего тонуса организма.</w:t>
      </w:r>
    </w:p>
    <w:p w:rsidR="00021CC1" w:rsidRPr="00021CC1" w:rsidRDefault="00021CC1" w:rsidP="00021CC1">
      <w:pPr>
        <w:pStyle w:val="a4"/>
        <w:shd w:val="clear" w:color="auto" w:fill="FFFFFF"/>
        <w:spacing w:before="0" w:beforeAutospacing="0" w:after="240" w:afterAutospacing="0" w:line="294" w:lineRule="atLeast"/>
        <w:textAlignment w:val="baseline"/>
        <w:rPr>
          <w:rFonts w:ascii="Arial" w:hAnsi="Arial" w:cs="Arial"/>
          <w:color w:val="47585F"/>
          <w:sz w:val="21"/>
          <w:szCs w:val="21"/>
          <w:lang w:val="ru-RU"/>
        </w:rPr>
      </w:pPr>
    </w:p>
    <w:p w:rsidR="002746C1" w:rsidRPr="002746C1" w:rsidRDefault="002746C1" w:rsidP="002746C1">
      <w:pPr>
        <w:shd w:val="clear" w:color="auto" w:fill="FFFFFF"/>
        <w:spacing w:before="300" w:after="75" w:line="240" w:lineRule="auto"/>
        <w:textAlignment w:val="baseline"/>
        <w:outlineLvl w:val="2"/>
        <w:rPr>
          <w:rFonts w:ascii="Helvetica" w:eastAsia="Times New Roman" w:hAnsi="Helvetica" w:cs="Times New Roman"/>
          <w:color w:val="55A329"/>
          <w:sz w:val="24"/>
          <w:szCs w:val="24"/>
          <w:lang w:val="ru-RU"/>
        </w:rPr>
      </w:pPr>
      <w:r w:rsidRPr="002746C1">
        <w:rPr>
          <w:rFonts w:ascii="Helvetica" w:eastAsia="Times New Roman" w:hAnsi="Helvetica" w:cs="Times New Roman"/>
          <w:color w:val="55A329"/>
          <w:sz w:val="24"/>
          <w:szCs w:val="24"/>
          <w:lang w:val="ru-RU"/>
        </w:rPr>
        <w:t>Дыхательная гимнастика</w:t>
      </w:r>
      <w:r>
        <w:rPr>
          <w:rFonts w:eastAsia="Times New Roman" w:cs="Times New Roman"/>
          <w:color w:val="55A329"/>
          <w:sz w:val="24"/>
          <w:szCs w:val="24"/>
          <w:lang w:val="ru-RU"/>
        </w:rPr>
        <w:t xml:space="preserve">. </w:t>
      </w:r>
      <w:r>
        <w:rPr>
          <w:rFonts w:ascii="Arial" w:eastAsia="Times New Roman" w:hAnsi="Arial" w:cs="Arial"/>
          <w:color w:val="47585F"/>
          <w:sz w:val="21"/>
          <w:szCs w:val="21"/>
          <w:lang w:val="ru-RU"/>
        </w:rPr>
        <w:t>Существуем множество методик дыхательной гимнастики, например методика от</w:t>
      </w:r>
      <w:r w:rsidRPr="002746C1">
        <w:rPr>
          <w:rFonts w:ascii="Arial" w:eastAsia="Times New Roman" w:hAnsi="Arial" w:cs="Arial"/>
          <w:color w:val="47585F"/>
          <w:sz w:val="21"/>
          <w:szCs w:val="21"/>
          <w:lang w:val="ru-RU"/>
        </w:rPr>
        <w:t xml:space="preserve"> практикующег</w:t>
      </w:r>
      <w:r>
        <w:rPr>
          <w:rFonts w:ascii="Arial" w:eastAsia="Times New Roman" w:hAnsi="Arial" w:cs="Arial"/>
          <w:color w:val="47585F"/>
          <w:sz w:val="21"/>
          <w:szCs w:val="21"/>
          <w:lang w:val="ru-RU"/>
        </w:rPr>
        <w:t xml:space="preserve">о физиотерапевта Катарины Шрот, она </w:t>
      </w:r>
      <w:r w:rsidRPr="002746C1">
        <w:rPr>
          <w:rFonts w:ascii="Arial" w:eastAsia="Times New Roman" w:hAnsi="Arial" w:cs="Arial"/>
          <w:color w:val="47585F"/>
          <w:sz w:val="21"/>
          <w:szCs w:val="21"/>
          <w:lang w:val="ru-RU"/>
        </w:rPr>
        <w:t>проверила</w:t>
      </w:r>
      <w:r>
        <w:rPr>
          <w:rFonts w:ascii="Arial" w:eastAsia="Times New Roman" w:hAnsi="Arial" w:cs="Arial"/>
          <w:color w:val="47585F"/>
          <w:sz w:val="21"/>
          <w:szCs w:val="21"/>
          <w:lang w:val="ru-RU"/>
        </w:rPr>
        <w:t xml:space="preserve"> её</w:t>
      </w:r>
      <w:r w:rsidRPr="002746C1">
        <w:rPr>
          <w:rFonts w:ascii="Arial" w:eastAsia="Times New Roman" w:hAnsi="Arial" w:cs="Arial"/>
          <w:color w:val="47585F"/>
          <w:sz w:val="21"/>
          <w:szCs w:val="21"/>
          <w:lang w:val="ru-RU"/>
        </w:rPr>
        <w:t xml:space="preserve"> на себе и смогла победить сколиоз, докучавший ей долгие годы.</w:t>
      </w:r>
    </w:p>
    <w:p w:rsidR="002746C1" w:rsidRDefault="002746C1" w:rsidP="002746C1">
      <w:pPr>
        <w:shd w:val="clear" w:color="auto" w:fill="FFFFFF"/>
        <w:spacing w:after="240" w:line="294" w:lineRule="atLeast"/>
        <w:textAlignment w:val="baseline"/>
        <w:rPr>
          <w:rFonts w:ascii="Arial" w:eastAsia="Times New Roman" w:hAnsi="Arial" w:cs="Arial"/>
          <w:color w:val="47585F"/>
          <w:sz w:val="21"/>
          <w:szCs w:val="21"/>
          <w:lang w:val="ru-RU"/>
        </w:rPr>
      </w:pPr>
      <w:r w:rsidRPr="002746C1">
        <w:rPr>
          <w:rFonts w:ascii="Arial" w:eastAsia="Times New Roman" w:hAnsi="Arial" w:cs="Arial"/>
          <w:color w:val="47585F"/>
          <w:sz w:val="21"/>
          <w:szCs w:val="21"/>
          <w:lang w:val="ru-RU"/>
        </w:rPr>
        <w:t>Она пошла нетрадиционным путём и сравнила позвоночник с резиновым мячом, а его изгибы – с вмятинами на нём. Чтобы придать мячу ровную округлую форму, нужно направить воздушный поток в место деформации. Также с позвоночником: для возвращения позвоночника в физиологическое положение пациенту нужно научиться вдыхать вогнутыми частями тела.</w:t>
      </w:r>
      <w:r w:rsidR="00DD5A38">
        <w:rPr>
          <w:rFonts w:ascii="Arial" w:eastAsia="Times New Roman" w:hAnsi="Arial" w:cs="Arial"/>
          <w:color w:val="47585F"/>
          <w:sz w:val="21"/>
          <w:szCs w:val="21"/>
          <w:lang w:val="ru-RU"/>
        </w:rPr>
        <w:t xml:space="preserve"> </w:t>
      </w:r>
      <w:r w:rsidRPr="002746C1">
        <w:rPr>
          <w:rFonts w:ascii="Arial" w:eastAsia="Times New Roman" w:hAnsi="Arial" w:cs="Arial"/>
          <w:color w:val="47585F"/>
          <w:sz w:val="21"/>
          <w:szCs w:val="21"/>
          <w:lang w:val="ru-RU"/>
        </w:rPr>
        <w:t>Во многих клиниках мира сколиоз успешно лечится благодаря широкому применению данной дыхательной гимнастики</w:t>
      </w:r>
      <w:r w:rsidR="00DD5A38">
        <w:rPr>
          <w:rFonts w:ascii="Arial" w:eastAsia="Times New Roman" w:hAnsi="Arial" w:cs="Arial"/>
          <w:color w:val="47585F"/>
          <w:sz w:val="21"/>
          <w:szCs w:val="21"/>
          <w:lang w:val="ru-RU"/>
        </w:rPr>
        <w:t>.</w:t>
      </w:r>
    </w:p>
    <w:p w:rsidR="00021CC1" w:rsidRPr="00021CC1" w:rsidRDefault="00021CC1" w:rsidP="00021CC1">
      <w:pPr>
        <w:pStyle w:val="2"/>
        <w:shd w:val="clear" w:color="auto" w:fill="FFFFFF"/>
        <w:spacing w:before="375" w:after="75"/>
        <w:ind w:left="225"/>
        <w:textAlignment w:val="baseline"/>
        <w:rPr>
          <w:rFonts w:ascii="Helvetica" w:hAnsi="Helvetica"/>
          <w:b w:val="0"/>
          <w:bCs w:val="0"/>
          <w:color w:val="55A329"/>
          <w:sz w:val="30"/>
          <w:szCs w:val="30"/>
          <w:lang w:val="ru-RU"/>
        </w:rPr>
      </w:pPr>
      <w:r w:rsidRPr="00021CC1">
        <w:rPr>
          <w:rFonts w:ascii="Helvetica" w:hAnsi="Helvetica"/>
          <w:b w:val="0"/>
          <w:bCs w:val="0"/>
          <w:color w:val="55A329"/>
          <w:sz w:val="30"/>
          <w:szCs w:val="30"/>
          <w:lang w:val="ru-RU"/>
        </w:rPr>
        <w:t>Лечение с помощью корсетов</w:t>
      </w:r>
    </w:p>
    <w:p w:rsidR="00021CC1" w:rsidRPr="00021CC1" w:rsidRDefault="00021CC1" w:rsidP="00021CC1">
      <w:pPr>
        <w:pStyle w:val="a4"/>
        <w:shd w:val="clear" w:color="auto" w:fill="FFFFFF"/>
        <w:spacing w:before="0" w:beforeAutospacing="0" w:after="240" w:afterAutospacing="0" w:line="294" w:lineRule="atLeast"/>
        <w:textAlignment w:val="baseline"/>
        <w:rPr>
          <w:rFonts w:ascii="Arial" w:hAnsi="Arial" w:cs="Arial"/>
          <w:color w:val="47585F"/>
          <w:sz w:val="21"/>
          <w:szCs w:val="21"/>
          <w:lang w:val="ru-RU"/>
        </w:rPr>
      </w:pPr>
      <w:r w:rsidRPr="00021CC1">
        <w:rPr>
          <w:rFonts w:ascii="Arial" w:hAnsi="Arial" w:cs="Arial"/>
          <w:color w:val="47585F"/>
          <w:sz w:val="21"/>
          <w:szCs w:val="21"/>
          <w:lang w:val="ru-RU"/>
        </w:rPr>
        <w:t>Корсеты бывают двух видов: корригирующие и поддерживающие. Поддерживающие снимают с позвоночника лишнюю нагрузку, а корригирующие способны уменьшить угол искривления позвоночного столба.</w:t>
      </w:r>
    </w:p>
    <w:p w:rsidR="00021CC1" w:rsidRPr="00021CC1" w:rsidRDefault="00021CC1" w:rsidP="00021CC1">
      <w:pPr>
        <w:pStyle w:val="3"/>
        <w:shd w:val="clear" w:color="auto" w:fill="FFFFFF"/>
        <w:spacing w:before="300" w:beforeAutospacing="0" w:after="75" w:afterAutospacing="0"/>
        <w:textAlignment w:val="baseline"/>
        <w:rPr>
          <w:rFonts w:ascii="Helvetica" w:hAnsi="Helvetica"/>
          <w:b w:val="0"/>
          <w:bCs w:val="0"/>
          <w:color w:val="55A329"/>
          <w:sz w:val="24"/>
          <w:szCs w:val="24"/>
          <w:lang w:val="ru-RU"/>
        </w:rPr>
      </w:pPr>
      <w:r w:rsidRPr="00021CC1">
        <w:rPr>
          <w:rFonts w:ascii="Helvetica" w:hAnsi="Helvetica"/>
          <w:b w:val="0"/>
          <w:bCs w:val="0"/>
          <w:color w:val="55A329"/>
          <w:sz w:val="24"/>
          <w:szCs w:val="24"/>
          <w:lang w:val="ru-RU"/>
        </w:rPr>
        <w:t>Корригирующие корсеты</w:t>
      </w:r>
      <w:r>
        <w:rPr>
          <w:rFonts w:asciiTheme="minorHAnsi" w:hAnsiTheme="minorHAnsi"/>
          <w:b w:val="0"/>
          <w:bCs w:val="0"/>
          <w:color w:val="55A329"/>
          <w:sz w:val="24"/>
          <w:szCs w:val="24"/>
          <w:lang w:val="ru-RU"/>
        </w:rPr>
        <w:t xml:space="preserve"> (</w:t>
      </w:r>
      <w:proofErr w:type="spellStart"/>
      <w:r w:rsidRPr="00021CC1">
        <w:rPr>
          <w:rFonts w:ascii="Arial" w:hAnsi="Arial" w:cs="Arial"/>
          <w:color w:val="47585F"/>
          <w:sz w:val="21"/>
          <w:szCs w:val="21"/>
          <w:lang w:val="ru-RU"/>
        </w:rPr>
        <w:t>Шено</w:t>
      </w:r>
      <w:proofErr w:type="spellEnd"/>
      <w:r w:rsidRPr="00021CC1">
        <w:rPr>
          <w:rFonts w:ascii="Arial" w:hAnsi="Arial" w:cs="Arial"/>
          <w:color w:val="47585F"/>
          <w:sz w:val="21"/>
          <w:szCs w:val="21"/>
          <w:lang w:val="ru-RU"/>
        </w:rPr>
        <w:t xml:space="preserve">, Милуоки, Лионский, аналоги приспособлений </w:t>
      </w:r>
      <w:proofErr w:type="spellStart"/>
      <w:r w:rsidRPr="00021CC1">
        <w:rPr>
          <w:rFonts w:ascii="Arial" w:hAnsi="Arial" w:cs="Arial"/>
          <w:color w:val="47585F"/>
          <w:sz w:val="21"/>
          <w:szCs w:val="21"/>
          <w:lang w:val="ru-RU"/>
        </w:rPr>
        <w:t>Шено</w:t>
      </w:r>
      <w:proofErr w:type="spellEnd"/>
      <w:r w:rsidRPr="00021CC1">
        <w:rPr>
          <w:rFonts w:ascii="Arial" w:hAnsi="Arial" w:cs="Arial"/>
          <w:color w:val="47585F"/>
          <w:sz w:val="21"/>
          <w:szCs w:val="21"/>
          <w:lang w:val="ru-RU"/>
        </w:rPr>
        <w:t xml:space="preserve"> отечественного производства</w:t>
      </w:r>
      <w:r>
        <w:rPr>
          <w:rFonts w:ascii="Arial" w:hAnsi="Arial" w:cs="Arial"/>
          <w:color w:val="47585F"/>
          <w:sz w:val="21"/>
          <w:szCs w:val="21"/>
          <w:lang w:val="ru-RU"/>
        </w:rPr>
        <w:t xml:space="preserve">) </w:t>
      </w:r>
      <w:r w:rsidRPr="00021CC1">
        <w:rPr>
          <w:rFonts w:ascii="Arial" w:hAnsi="Arial" w:cs="Arial"/>
          <w:color w:val="47585F"/>
          <w:sz w:val="21"/>
          <w:szCs w:val="21"/>
          <w:lang w:val="ru-RU"/>
        </w:rPr>
        <w:t>носят шесть месяцев – год или больше. Их меняют по мере роста и выравнивания позвоночника.</w:t>
      </w:r>
      <w:r>
        <w:rPr>
          <w:rFonts w:ascii="Arial" w:hAnsi="Arial" w:cs="Arial"/>
          <w:color w:val="47585F"/>
          <w:sz w:val="21"/>
          <w:szCs w:val="21"/>
          <w:lang w:val="ru-RU"/>
        </w:rPr>
        <w:t xml:space="preserve"> Они </w:t>
      </w:r>
      <w:r w:rsidRPr="00021CC1">
        <w:rPr>
          <w:rFonts w:ascii="Arial" w:hAnsi="Arial" w:cs="Arial"/>
          <w:color w:val="47585F"/>
          <w:sz w:val="21"/>
          <w:szCs w:val="21"/>
          <w:lang w:val="ru-RU"/>
        </w:rPr>
        <w:t xml:space="preserve">устраняют деформацию позвоночника в двух плоскостях – </w:t>
      </w:r>
      <w:proofErr w:type="gramStart"/>
      <w:r w:rsidRPr="00021CC1">
        <w:rPr>
          <w:rFonts w:ascii="Arial" w:hAnsi="Arial" w:cs="Arial"/>
          <w:color w:val="47585F"/>
          <w:sz w:val="21"/>
          <w:szCs w:val="21"/>
          <w:lang w:val="ru-RU"/>
        </w:rPr>
        <w:t>переднезадней</w:t>
      </w:r>
      <w:proofErr w:type="gramEnd"/>
      <w:r w:rsidRPr="00021CC1">
        <w:rPr>
          <w:rFonts w:ascii="Arial" w:hAnsi="Arial" w:cs="Arial"/>
          <w:color w:val="47585F"/>
          <w:sz w:val="21"/>
          <w:szCs w:val="21"/>
          <w:lang w:val="ru-RU"/>
        </w:rPr>
        <w:t xml:space="preserve"> и боковой. А также раскручивают позвоночник, благодаря фиксации опорных площадок корсета на теле больного.</w:t>
      </w:r>
    </w:p>
    <w:p w:rsidR="00021CC1" w:rsidRPr="00021CC1" w:rsidRDefault="00021CC1" w:rsidP="00021CC1">
      <w:pPr>
        <w:pStyle w:val="3"/>
        <w:shd w:val="clear" w:color="auto" w:fill="FFFFFF"/>
        <w:spacing w:before="300" w:beforeAutospacing="0" w:after="75" w:afterAutospacing="0"/>
        <w:textAlignment w:val="baseline"/>
        <w:rPr>
          <w:rFonts w:ascii="Helvetica" w:hAnsi="Helvetica"/>
          <w:b w:val="0"/>
          <w:bCs w:val="0"/>
          <w:color w:val="55A329"/>
          <w:sz w:val="24"/>
          <w:szCs w:val="24"/>
          <w:lang w:val="ru-RU"/>
        </w:rPr>
      </w:pPr>
      <w:r w:rsidRPr="00021CC1">
        <w:rPr>
          <w:rFonts w:ascii="Helvetica" w:hAnsi="Helvetica"/>
          <w:b w:val="0"/>
          <w:bCs w:val="0"/>
          <w:color w:val="55A329"/>
          <w:sz w:val="24"/>
          <w:szCs w:val="24"/>
          <w:lang w:val="ru-RU"/>
        </w:rPr>
        <w:lastRenderedPageBreak/>
        <w:t>Поддерживающие корсеты</w:t>
      </w:r>
      <w:r>
        <w:rPr>
          <w:rFonts w:asciiTheme="minorHAnsi" w:hAnsiTheme="minorHAnsi"/>
          <w:b w:val="0"/>
          <w:bCs w:val="0"/>
          <w:color w:val="55A329"/>
          <w:sz w:val="24"/>
          <w:szCs w:val="24"/>
          <w:lang w:val="ru-RU"/>
        </w:rPr>
        <w:t xml:space="preserve"> (</w:t>
      </w:r>
      <w:proofErr w:type="spellStart"/>
      <w:r w:rsidRPr="00021CC1">
        <w:rPr>
          <w:rFonts w:ascii="Arial" w:hAnsi="Arial" w:cs="Arial"/>
          <w:color w:val="47585F"/>
          <w:sz w:val="21"/>
          <w:szCs w:val="21"/>
          <w:lang w:val="ru-RU"/>
        </w:rPr>
        <w:t>реклинаторы</w:t>
      </w:r>
      <w:proofErr w:type="spellEnd"/>
      <w:r w:rsidRPr="00021CC1">
        <w:rPr>
          <w:rFonts w:ascii="Arial" w:hAnsi="Arial" w:cs="Arial"/>
          <w:color w:val="47585F"/>
          <w:sz w:val="21"/>
          <w:szCs w:val="21"/>
          <w:lang w:val="ru-RU"/>
        </w:rPr>
        <w:t>, грудные и гр</w:t>
      </w:r>
      <w:r>
        <w:rPr>
          <w:rFonts w:ascii="Arial" w:hAnsi="Arial" w:cs="Arial"/>
          <w:color w:val="47585F"/>
          <w:sz w:val="21"/>
          <w:szCs w:val="21"/>
          <w:lang w:val="ru-RU"/>
        </w:rPr>
        <w:t xml:space="preserve">удопоясничные корректоры осанки) </w:t>
      </w:r>
      <w:r w:rsidRPr="00021CC1">
        <w:rPr>
          <w:rFonts w:ascii="Arial" w:hAnsi="Arial" w:cs="Arial"/>
          <w:color w:val="47585F"/>
          <w:sz w:val="21"/>
          <w:szCs w:val="21"/>
          <w:lang w:val="ru-RU"/>
        </w:rPr>
        <w:t>рекомендуются людям, занятым тяжёлым физическим трудом, например грузчикам. Корсеты снимают боль и снижают нагрузку на позвоночник.</w:t>
      </w:r>
    </w:p>
    <w:p w:rsidR="00021CC1" w:rsidRPr="00021CC1" w:rsidRDefault="00021CC1" w:rsidP="00021CC1">
      <w:pPr>
        <w:pStyle w:val="a4"/>
        <w:shd w:val="clear" w:color="auto" w:fill="FFFFFF"/>
        <w:spacing w:before="0" w:beforeAutospacing="0" w:after="0" w:afterAutospacing="0" w:line="294" w:lineRule="atLeast"/>
        <w:textAlignment w:val="baseline"/>
        <w:rPr>
          <w:rFonts w:ascii="Arial" w:hAnsi="Arial" w:cs="Arial"/>
          <w:color w:val="47585F"/>
          <w:sz w:val="21"/>
          <w:szCs w:val="21"/>
          <w:lang w:val="ru-RU"/>
        </w:rPr>
      </w:pPr>
      <w:r w:rsidRPr="00021CC1">
        <w:rPr>
          <w:rFonts w:ascii="Arial" w:hAnsi="Arial" w:cs="Arial"/>
          <w:color w:val="47585F"/>
          <w:sz w:val="21"/>
          <w:szCs w:val="21"/>
          <w:lang w:val="ru-RU"/>
        </w:rPr>
        <w:t>Представляют собой эластичные ленты в виде восьмёрки, которые должны охватывать плечевой пояс человека.</w:t>
      </w:r>
      <w:r>
        <w:rPr>
          <w:rFonts w:ascii="Arial" w:hAnsi="Arial" w:cs="Arial"/>
          <w:color w:val="47585F"/>
          <w:sz w:val="21"/>
          <w:szCs w:val="21"/>
          <w:lang w:val="ru-RU"/>
        </w:rPr>
        <w:t xml:space="preserve"> </w:t>
      </w:r>
      <w:r w:rsidRPr="00021CC1">
        <w:rPr>
          <w:rFonts w:ascii="Arial" w:hAnsi="Arial" w:cs="Arial"/>
          <w:color w:val="47585F"/>
          <w:sz w:val="21"/>
          <w:szCs w:val="21"/>
          <w:lang w:val="ru-RU"/>
        </w:rPr>
        <w:t>Хорошо помогают при небольших нарушениях осанки.</w:t>
      </w:r>
    </w:p>
    <w:p w:rsidR="00021CC1" w:rsidRPr="00021CC1" w:rsidRDefault="00021CC1" w:rsidP="00021CC1">
      <w:pPr>
        <w:pStyle w:val="a4"/>
        <w:shd w:val="clear" w:color="auto" w:fill="FFFFFF"/>
        <w:spacing w:before="0" w:beforeAutospacing="0" w:after="0" w:afterAutospacing="0" w:line="294" w:lineRule="atLeast"/>
        <w:textAlignment w:val="baseline"/>
        <w:rPr>
          <w:rFonts w:ascii="Arial" w:hAnsi="Arial" w:cs="Arial"/>
          <w:color w:val="47585F"/>
          <w:sz w:val="21"/>
          <w:szCs w:val="21"/>
          <w:lang w:val="ru-RU"/>
        </w:rPr>
      </w:pPr>
      <w:r w:rsidRPr="00021CC1">
        <w:rPr>
          <w:rStyle w:val="a5"/>
          <w:rFonts w:ascii="inherit" w:hAnsi="inherit" w:cs="Arial"/>
          <w:color w:val="47585F"/>
          <w:sz w:val="21"/>
          <w:szCs w:val="21"/>
          <w:bdr w:val="none" w:sz="0" w:space="0" w:color="auto" w:frame="1"/>
          <w:lang w:val="ru-RU"/>
        </w:rPr>
        <w:t>Грудные поддерживающие корсеты</w:t>
      </w:r>
      <w:r>
        <w:rPr>
          <w:rFonts w:ascii="Arial" w:hAnsi="Arial" w:cs="Arial"/>
          <w:color w:val="47585F"/>
          <w:sz w:val="21"/>
          <w:szCs w:val="21"/>
          <w:lang w:val="ru-RU"/>
        </w:rPr>
        <w:t xml:space="preserve"> </w:t>
      </w:r>
      <w:r w:rsidRPr="00021CC1">
        <w:rPr>
          <w:rFonts w:ascii="Arial" w:hAnsi="Arial" w:cs="Arial"/>
          <w:color w:val="47585F"/>
          <w:sz w:val="21"/>
          <w:szCs w:val="21"/>
          <w:lang w:val="ru-RU"/>
        </w:rPr>
        <w:t>состоя</w:t>
      </w:r>
      <w:r>
        <w:rPr>
          <w:rFonts w:ascii="Arial" w:hAnsi="Arial" w:cs="Arial"/>
          <w:color w:val="47585F"/>
          <w:sz w:val="21"/>
          <w:szCs w:val="21"/>
          <w:lang w:val="ru-RU"/>
        </w:rPr>
        <w:t>т</w:t>
      </w:r>
      <w:r w:rsidRPr="00021CC1">
        <w:rPr>
          <w:rFonts w:ascii="Arial" w:hAnsi="Arial" w:cs="Arial"/>
          <w:color w:val="47585F"/>
          <w:sz w:val="21"/>
          <w:szCs w:val="21"/>
          <w:lang w:val="ru-RU"/>
        </w:rPr>
        <w:t xml:space="preserve"> из жёсткой спинной части и пояса. Также имеются дополнительные </w:t>
      </w:r>
      <w:r>
        <w:rPr>
          <w:rFonts w:ascii="Arial" w:hAnsi="Arial" w:cs="Arial"/>
          <w:color w:val="47585F"/>
          <w:sz w:val="21"/>
          <w:szCs w:val="21"/>
          <w:lang w:val="ru-RU"/>
        </w:rPr>
        <w:t>лямки на уровне талии, они э</w:t>
      </w:r>
      <w:r w:rsidRPr="00021CC1">
        <w:rPr>
          <w:rFonts w:ascii="Arial" w:hAnsi="Arial" w:cs="Arial"/>
          <w:color w:val="47585F"/>
          <w:sz w:val="21"/>
          <w:szCs w:val="21"/>
          <w:lang w:val="ru-RU"/>
        </w:rPr>
        <w:t>ффективны при более серьёзных нарушениях осанки, крыловидных лопатках.</w:t>
      </w:r>
    </w:p>
    <w:p w:rsidR="005F2AC3" w:rsidRPr="005F2AC3" w:rsidRDefault="00021CC1" w:rsidP="00D00CE5">
      <w:pPr>
        <w:pStyle w:val="a4"/>
        <w:shd w:val="clear" w:color="auto" w:fill="FFFFFF"/>
        <w:spacing w:before="0" w:beforeAutospacing="0" w:after="240" w:afterAutospacing="0" w:line="294" w:lineRule="atLeast"/>
        <w:textAlignment w:val="baseline"/>
        <w:rPr>
          <w:rFonts w:ascii="Arial" w:hAnsi="Arial" w:cs="Arial"/>
          <w:color w:val="47585F"/>
          <w:sz w:val="21"/>
          <w:szCs w:val="21"/>
          <w:lang w:val="ru-RU"/>
        </w:rPr>
      </w:pPr>
      <w:r w:rsidRPr="00021CC1">
        <w:rPr>
          <w:rFonts w:ascii="Arial" w:hAnsi="Arial" w:cs="Arial"/>
          <w:color w:val="47585F"/>
          <w:sz w:val="21"/>
          <w:szCs w:val="21"/>
          <w:lang w:val="ru-RU"/>
        </w:rPr>
        <w:t>Грудопо</w:t>
      </w:r>
      <w:r>
        <w:rPr>
          <w:rFonts w:ascii="Arial" w:hAnsi="Arial" w:cs="Arial"/>
          <w:color w:val="47585F"/>
          <w:sz w:val="21"/>
          <w:szCs w:val="21"/>
          <w:lang w:val="ru-RU"/>
        </w:rPr>
        <w:t>ясничные поддерживающие корсеты к</w:t>
      </w:r>
      <w:r w:rsidRPr="00021CC1">
        <w:rPr>
          <w:rFonts w:ascii="Arial" w:hAnsi="Arial" w:cs="Arial"/>
          <w:color w:val="47585F"/>
          <w:sz w:val="21"/>
          <w:szCs w:val="21"/>
          <w:lang w:val="ru-RU"/>
        </w:rPr>
        <w:t>орректируют позвоночник по всей его длине. Такие корсеты состоят из пояс</w:t>
      </w:r>
      <w:r>
        <w:rPr>
          <w:rFonts w:ascii="Arial" w:hAnsi="Arial" w:cs="Arial"/>
          <w:color w:val="47585F"/>
          <w:sz w:val="21"/>
          <w:szCs w:val="21"/>
          <w:lang w:val="ru-RU"/>
        </w:rPr>
        <w:t xml:space="preserve">а, жёсткой спинки и </w:t>
      </w:r>
      <w:proofErr w:type="spellStart"/>
      <w:r>
        <w:rPr>
          <w:rFonts w:ascii="Arial" w:hAnsi="Arial" w:cs="Arial"/>
          <w:color w:val="47585F"/>
          <w:sz w:val="21"/>
          <w:szCs w:val="21"/>
          <w:lang w:val="ru-RU"/>
        </w:rPr>
        <w:t>реклинатора</w:t>
      </w:r>
      <w:proofErr w:type="spellEnd"/>
      <w:r>
        <w:rPr>
          <w:rFonts w:ascii="Arial" w:hAnsi="Arial" w:cs="Arial"/>
          <w:color w:val="47585F"/>
          <w:sz w:val="21"/>
          <w:szCs w:val="21"/>
          <w:lang w:val="ru-RU"/>
        </w:rPr>
        <w:t>, с</w:t>
      </w:r>
      <w:r w:rsidRPr="00021CC1">
        <w:rPr>
          <w:rFonts w:ascii="Arial" w:hAnsi="Arial" w:cs="Arial"/>
          <w:color w:val="47585F"/>
          <w:sz w:val="21"/>
          <w:szCs w:val="21"/>
          <w:lang w:val="ru-RU"/>
        </w:rPr>
        <w:t xml:space="preserve"> их помощью можно вылечить</w:t>
      </w:r>
      <w:r>
        <w:rPr>
          <w:rStyle w:val="apple-converted-space"/>
          <w:rFonts w:ascii="Arial" w:hAnsi="Arial" w:cs="Arial"/>
          <w:color w:val="47585F"/>
          <w:sz w:val="21"/>
          <w:szCs w:val="21"/>
        </w:rPr>
        <w:t> </w:t>
      </w:r>
      <w:hyperlink r:id="rId9" w:history="1">
        <w:r w:rsidRPr="00021CC1">
          <w:rPr>
            <w:rStyle w:val="a3"/>
            <w:rFonts w:ascii="inherit" w:hAnsi="inherit" w:cs="Arial"/>
            <w:color w:val="367C96"/>
            <w:sz w:val="21"/>
            <w:szCs w:val="21"/>
            <w:bdr w:val="none" w:sz="0" w:space="0" w:color="auto" w:frame="1"/>
            <w:lang w:val="ru-RU"/>
          </w:rPr>
          <w:t>сколиоз 1-й</w:t>
        </w:r>
      </w:hyperlink>
      <w:r>
        <w:rPr>
          <w:rStyle w:val="apple-converted-space"/>
          <w:rFonts w:ascii="Arial" w:hAnsi="Arial" w:cs="Arial"/>
          <w:color w:val="47585F"/>
          <w:sz w:val="21"/>
          <w:szCs w:val="21"/>
        </w:rPr>
        <w:t> </w:t>
      </w:r>
      <w:r w:rsidRPr="00021CC1">
        <w:rPr>
          <w:rFonts w:ascii="Arial" w:hAnsi="Arial" w:cs="Arial"/>
          <w:color w:val="47585F"/>
          <w:sz w:val="21"/>
          <w:szCs w:val="21"/>
          <w:lang w:val="ru-RU"/>
        </w:rPr>
        <w:t>и 2-ой степени.</w:t>
      </w:r>
      <w:r w:rsidRPr="00021CC1">
        <w:rPr>
          <w:rFonts w:ascii="inherit" w:hAnsi="inherit" w:cs="Arial"/>
          <w:color w:val="47585F"/>
          <w:sz w:val="21"/>
          <w:szCs w:val="21"/>
          <w:bdr w:val="none" w:sz="0" w:space="0" w:color="auto" w:frame="1"/>
          <w:lang w:val="ru-RU"/>
        </w:rPr>
        <w:br/>
      </w:r>
    </w:p>
    <w:p w:rsidR="005F2AC3" w:rsidRPr="005F2AC3" w:rsidRDefault="00B0512F" w:rsidP="005F2AC3">
      <w:pPr>
        <w:shd w:val="clear" w:color="auto" w:fill="FFFFFF"/>
        <w:spacing w:after="165" w:line="300" w:lineRule="atLeast"/>
        <w:rPr>
          <w:rFonts w:ascii="Trebuchet MS" w:eastAsia="Times New Roman" w:hAnsi="Trebuchet MS" w:cs="Times New Roman"/>
          <w:color w:val="333333"/>
          <w:sz w:val="20"/>
          <w:szCs w:val="20"/>
          <w:lang w:val="ru-RU"/>
        </w:rPr>
      </w:pPr>
      <w:hyperlink r:id="rId10" w:history="1">
        <w:r w:rsidR="005F2AC3" w:rsidRPr="005F2AC3">
          <w:rPr>
            <w:rFonts w:ascii="Trebuchet MS" w:eastAsia="Times New Roman" w:hAnsi="Trebuchet MS" w:cs="Times New Roman"/>
            <w:color w:val="2F8C2A"/>
            <w:sz w:val="21"/>
            <w:szCs w:val="21"/>
            <w:u w:val="single"/>
            <w:lang w:val="ru-RU"/>
          </w:rPr>
          <w:t>Гирудотерапия (лечение пиявками)</w:t>
        </w:r>
      </w:hyperlink>
    </w:p>
    <w:p w:rsidR="005F2AC3" w:rsidRPr="005F2AC3" w:rsidRDefault="005F2AC3" w:rsidP="005F2AC3">
      <w:pPr>
        <w:shd w:val="clear" w:color="auto" w:fill="FFFFFF"/>
        <w:spacing w:line="300" w:lineRule="atLeast"/>
        <w:rPr>
          <w:rFonts w:ascii="Trebuchet MS" w:eastAsia="Times New Roman" w:hAnsi="Trebuchet MS" w:cs="Times New Roman"/>
          <w:color w:val="333333"/>
          <w:sz w:val="20"/>
          <w:szCs w:val="20"/>
          <w:lang w:val="ru-RU"/>
        </w:rPr>
      </w:pPr>
      <w:r w:rsidRPr="005F2AC3">
        <w:rPr>
          <w:rFonts w:ascii="Trebuchet MS" w:eastAsia="Times New Roman" w:hAnsi="Trebuchet MS" w:cs="Times New Roman"/>
          <w:color w:val="333333"/>
          <w:sz w:val="20"/>
          <w:szCs w:val="20"/>
          <w:lang w:val="ru-RU"/>
        </w:rPr>
        <w:t>Пиявка при укусе впрыскивает в</w:t>
      </w:r>
      <w:r w:rsidRPr="005F2AC3">
        <w:rPr>
          <w:rFonts w:ascii="Trebuchet MS" w:eastAsia="Times New Roman" w:hAnsi="Trebuchet MS" w:cs="Times New Roman"/>
          <w:color w:val="333333"/>
          <w:sz w:val="20"/>
          <w:szCs w:val="20"/>
        </w:rPr>
        <w:t> </w:t>
      </w:r>
      <w:r w:rsidRPr="005F2AC3">
        <w:rPr>
          <w:rFonts w:ascii="Trebuchet MS" w:eastAsia="Times New Roman" w:hAnsi="Trebuchet MS" w:cs="Times New Roman"/>
          <w:color w:val="333333"/>
          <w:sz w:val="20"/>
          <w:szCs w:val="20"/>
          <w:lang w:val="ru-RU"/>
        </w:rPr>
        <w:t>кровь пациента фермент гирудин. Он</w:t>
      </w:r>
      <w:r w:rsidRPr="005F2AC3">
        <w:rPr>
          <w:rFonts w:ascii="Trebuchet MS" w:eastAsia="Times New Roman" w:hAnsi="Trebuchet MS" w:cs="Times New Roman"/>
          <w:color w:val="333333"/>
          <w:sz w:val="20"/>
          <w:szCs w:val="20"/>
        </w:rPr>
        <w:t> </w:t>
      </w:r>
      <w:r w:rsidRPr="005F2AC3">
        <w:rPr>
          <w:rFonts w:ascii="Trebuchet MS" w:eastAsia="Times New Roman" w:hAnsi="Trebuchet MS" w:cs="Times New Roman"/>
          <w:color w:val="333333"/>
          <w:sz w:val="20"/>
          <w:szCs w:val="20"/>
          <w:lang w:val="ru-RU"/>
        </w:rPr>
        <w:t>снимает отёк и</w:t>
      </w:r>
      <w:r w:rsidRPr="005F2AC3">
        <w:rPr>
          <w:rFonts w:ascii="Trebuchet MS" w:eastAsia="Times New Roman" w:hAnsi="Trebuchet MS" w:cs="Times New Roman"/>
          <w:color w:val="333333"/>
          <w:sz w:val="20"/>
          <w:szCs w:val="20"/>
        </w:rPr>
        <w:t> </w:t>
      </w:r>
      <w:r w:rsidRPr="005F2AC3">
        <w:rPr>
          <w:rFonts w:ascii="Trebuchet MS" w:eastAsia="Times New Roman" w:hAnsi="Trebuchet MS" w:cs="Times New Roman"/>
          <w:color w:val="333333"/>
          <w:sz w:val="20"/>
          <w:szCs w:val="20"/>
          <w:lang w:val="ru-RU"/>
        </w:rPr>
        <w:t>воспаление, укрепляет стенки сосудов, ускоряет движение крови и</w:t>
      </w:r>
      <w:r w:rsidRPr="005F2AC3">
        <w:rPr>
          <w:rFonts w:ascii="Trebuchet MS" w:eastAsia="Times New Roman" w:hAnsi="Trebuchet MS" w:cs="Times New Roman"/>
          <w:color w:val="333333"/>
          <w:sz w:val="20"/>
          <w:szCs w:val="20"/>
        </w:rPr>
        <w:t> </w:t>
      </w:r>
      <w:r w:rsidRPr="005F2AC3">
        <w:rPr>
          <w:rFonts w:ascii="Trebuchet MS" w:eastAsia="Times New Roman" w:hAnsi="Trebuchet MS" w:cs="Times New Roman"/>
          <w:color w:val="333333"/>
          <w:sz w:val="20"/>
          <w:szCs w:val="20"/>
          <w:lang w:val="ru-RU"/>
        </w:rPr>
        <w:t>лимфы.</w:t>
      </w:r>
    </w:p>
    <w:p w:rsidR="005F2AC3" w:rsidRPr="00C30A31" w:rsidRDefault="005F2AC3" w:rsidP="005F2AC3">
      <w:pPr>
        <w:shd w:val="clear" w:color="auto" w:fill="FFFFFF"/>
        <w:spacing w:after="0" w:line="270" w:lineRule="atLeast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</w:p>
    <w:p w:rsidR="005F2AC3" w:rsidRPr="005F2AC3" w:rsidRDefault="00B0512F" w:rsidP="005F2AC3">
      <w:pPr>
        <w:shd w:val="clear" w:color="auto" w:fill="FFFFFF"/>
        <w:spacing w:after="165" w:line="300" w:lineRule="atLeast"/>
        <w:rPr>
          <w:rFonts w:ascii="Trebuchet MS" w:eastAsia="Times New Roman" w:hAnsi="Trebuchet MS" w:cs="Times New Roman"/>
          <w:color w:val="333333"/>
          <w:sz w:val="20"/>
          <w:szCs w:val="20"/>
          <w:lang w:val="ru-RU"/>
        </w:rPr>
      </w:pPr>
      <w:hyperlink r:id="rId11" w:history="1">
        <w:r w:rsidR="005F2AC3" w:rsidRPr="005F2AC3">
          <w:rPr>
            <w:rFonts w:ascii="Trebuchet MS" w:eastAsia="Times New Roman" w:hAnsi="Trebuchet MS" w:cs="Times New Roman"/>
            <w:color w:val="2F8C2A"/>
            <w:sz w:val="21"/>
            <w:szCs w:val="21"/>
            <w:u w:val="single"/>
            <w:lang w:val="ru-RU"/>
          </w:rPr>
          <w:t>Рефлексотерапия (иглоукалывание)</w:t>
        </w:r>
      </w:hyperlink>
    </w:p>
    <w:p w:rsidR="005F2AC3" w:rsidRDefault="005F2AC3" w:rsidP="005F2AC3">
      <w:pPr>
        <w:shd w:val="clear" w:color="auto" w:fill="FFFFFF"/>
        <w:spacing w:line="300" w:lineRule="atLeast"/>
        <w:rPr>
          <w:rFonts w:ascii="Trebuchet MS" w:eastAsia="Times New Roman" w:hAnsi="Trebuchet MS" w:cs="Times New Roman"/>
          <w:color w:val="333333"/>
          <w:sz w:val="20"/>
          <w:szCs w:val="20"/>
          <w:lang w:val="ru-RU"/>
        </w:rPr>
      </w:pPr>
      <w:proofErr w:type="spellStart"/>
      <w:r w:rsidRPr="005F2AC3">
        <w:rPr>
          <w:rFonts w:ascii="Trebuchet MS" w:eastAsia="Times New Roman" w:hAnsi="Trebuchet MS" w:cs="Times New Roman"/>
          <w:color w:val="333333"/>
          <w:sz w:val="20"/>
          <w:szCs w:val="20"/>
          <w:lang w:val="ru-RU"/>
        </w:rPr>
        <w:t>Рефлексотерапевт</w:t>
      </w:r>
      <w:proofErr w:type="spellEnd"/>
      <w:r w:rsidRPr="005F2AC3">
        <w:rPr>
          <w:rFonts w:ascii="Trebuchet MS" w:eastAsia="Times New Roman" w:hAnsi="Trebuchet MS" w:cs="Times New Roman"/>
          <w:color w:val="333333"/>
          <w:sz w:val="20"/>
          <w:szCs w:val="20"/>
          <w:lang w:val="ru-RU"/>
        </w:rPr>
        <w:t xml:space="preserve"> воздействует иглами на</w:t>
      </w:r>
      <w:r w:rsidRPr="005F2AC3">
        <w:rPr>
          <w:rFonts w:ascii="Trebuchet MS" w:eastAsia="Times New Roman" w:hAnsi="Trebuchet MS" w:cs="Times New Roman"/>
          <w:color w:val="333333"/>
          <w:sz w:val="20"/>
          <w:szCs w:val="20"/>
        </w:rPr>
        <w:t> </w:t>
      </w:r>
      <w:r w:rsidRPr="005F2AC3">
        <w:rPr>
          <w:rFonts w:ascii="Trebuchet MS" w:eastAsia="Times New Roman" w:hAnsi="Trebuchet MS" w:cs="Times New Roman"/>
          <w:color w:val="333333"/>
          <w:sz w:val="20"/>
          <w:szCs w:val="20"/>
          <w:lang w:val="ru-RU"/>
        </w:rPr>
        <w:t>биологически активные точки. Иглоукалывание снимает боль, воспаление и</w:t>
      </w:r>
      <w:r w:rsidRPr="005F2AC3">
        <w:rPr>
          <w:rFonts w:ascii="Trebuchet MS" w:eastAsia="Times New Roman" w:hAnsi="Trebuchet MS" w:cs="Times New Roman"/>
          <w:color w:val="333333"/>
          <w:sz w:val="20"/>
          <w:szCs w:val="20"/>
        </w:rPr>
        <w:t> </w:t>
      </w:r>
      <w:r w:rsidRPr="005F2AC3">
        <w:rPr>
          <w:rFonts w:ascii="Trebuchet MS" w:eastAsia="Times New Roman" w:hAnsi="Trebuchet MS" w:cs="Times New Roman"/>
          <w:color w:val="333333"/>
          <w:sz w:val="20"/>
          <w:szCs w:val="20"/>
          <w:lang w:val="ru-RU"/>
        </w:rPr>
        <w:t>спазм сосудов, улучшает питание тканей.</w:t>
      </w:r>
    </w:p>
    <w:p w:rsidR="00304BBB" w:rsidRDefault="00304BBB" w:rsidP="00304BBB">
      <w:pPr>
        <w:pStyle w:val="2"/>
        <w:shd w:val="clear" w:color="auto" w:fill="FFFFFF"/>
        <w:spacing w:before="375" w:after="75"/>
        <w:ind w:left="225"/>
        <w:textAlignment w:val="baseline"/>
        <w:rPr>
          <w:rFonts w:asciiTheme="minorHAnsi" w:hAnsiTheme="minorHAnsi"/>
          <w:b w:val="0"/>
          <w:bCs w:val="0"/>
          <w:color w:val="55A329"/>
          <w:sz w:val="30"/>
          <w:szCs w:val="30"/>
          <w:lang w:val="ru-RU"/>
        </w:rPr>
      </w:pPr>
      <w:r w:rsidRPr="00304BBB">
        <w:rPr>
          <w:rFonts w:ascii="Helvetica" w:hAnsi="Helvetica"/>
          <w:b w:val="0"/>
          <w:bCs w:val="0"/>
          <w:color w:val="55A329"/>
          <w:sz w:val="30"/>
          <w:szCs w:val="30"/>
          <w:lang w:val="ru-RU"/>
        </w:rPr>
        <w:t>Оперативное вмешательство</w:t>
      </w:r>
    </w:p>
    <w:p w:rsidR="00304BBB" w:rsidRPr="00304BBB" w:rsidRDefault="00304BBB" w:rsidP="00304BBB">
      <w:pPr>
        <w:rPr>
          <w:lang w:val="ru-RU"/>
        </w:rPr>
      </w:pPr>
      <w:r>
        <w:rPr>
          <w:lang w:val="ru-RU"/>
        </w:rPr>
        <w:t xml:space="preserve">Его </w:t>
      </w:r>
      <w:proofErr w:type="gramStart"/>
      <w:r>
        <w:rPr>
          <w:lang w:val="ru-RU"/>
        </w:rPr>
        <w:t xml:space="preserve">проводят </w:t>
      </w:r>
      <w:r>
        <w:rPr>
          <w:rFonts w:ascii="Arial" w:hAnsi="Arial" w:cs="Arial"/>
          <w:color w:val="47585F"/>
          <w:sz w:val="21"/>
          <w:szCs w:val="21"/>
          <w:lang w:val="ru-RU"/>
        </w:rPr>
        <w:t>е</w:t>
      </w:r>
      <w:r w:rsidRPr="00304BBB">
        <w:rPr>
          <w:rFonts w:ascii="Arial" w:hAnsi="Arial" w:cs="Arial"/>
          <w:color w:val="47585F"/>
          <w:sz w:val="21"/>
          <w:szCs w:val="21"/>
          <w:lang w:val="ru-RU"/>
        </w:rPr>
        <w:t>сли консервативные методы лечения не работают</w:t>
      </w:r>
      <w:proofErr w:type="gramEnd"/>
      <w:r w:rsidRPr="00304BBB">
        <w:rPr>
          <w:rFonts w:ascii="Arial" w:hAnsi="Arial" w:cs="Arial"/>
          <w:color w:val="47585F"/>
          <w:sz w:val="21"/>
          <w:szCs w:val="21"/>
          <w:lang w:val="ru-RU"/>
        </w:rPr>
        <w:t>, а</w:t>
      </w:r>
      <w:r>
        <w:rPr>
          <w:rFonts w:ascii="Arial" w:hAnsi="Arial" w:cs="Arial"/>
          <w:color w:val="47585F"/>
          <w:sz w:val="21"/>
          <w:szCs w:val="21"/>
          <w:lang w:val="ru-RU"/>
        </w:rPr>
        <w:t xml:space="preserve"> состояние больного ухудшается.</w:t>
      </w:r>
    </w:p>
    <w:p w:rsidR="00304BBB" w:rsidRPr="00304BBB" w:rsidRDefault="00304BBB" w:rsidP="00304BBB">
      <w:pPr>
        <w:pStyle w:val="a4"/>
        <w:shd w:val="clear" w:color="auto" w:fill="FFFFFF"/>
        <w:spacing w:before="0" w:beforeAutospacing="0" w:after="240" w:afterAutospacing="0" w:line="294" w:lineRule="atLeast"/>
        <w:textAlignment w:val="baseline"/>
        <w:rPr>
          <w:rFonts w:ascii="Arial" w:hAnsi="Arial" w:cs="Arial"/>
          <w:color w:val="47585F"/>
          <w:sz w:val="21"/>
          <w:szCs w:val="21"/>
          <w:lang w:val="ru-RU"/>
        </w:rPr>
      </w:pPr>
      <w:r w:rsidRPr="00304BBB">
        <w:rPr>
          <w:rFonts w:ascii="Arial" w:hAnsi="Arial" w:cs="Arial"/>
          <w:color w:val="47585F"/>
          <w:sz w:val="21"/>
          <w:szCs w:val="21"/>
          <w:lang w:val="ru-RU"/>
        </w:rPr>
        <w:t xml:space="preserve">На сегодняшний день существует несколько методов проведения операции: метод Харрингтона, </w:t>
      </w:r>
      <w:proofErr w:type="spellStart"/>
      <w:r w:rsidRPr="00304BBB">
        <w:rPr>
          <w:rFonts w:ascii="Arial" w:hAnsi="Arial" w:cs="Arial"/>
          <w:color w:val="47585F"/>
          <w:sz w:val="21"/>
          <w:szCs w:val="21"/>
          <w:lang w:val="ru-RU"/>
        </w:rPr>
        <w:t>Котреля</w:t>
      </w:r>
      <w:proofErr w:type="spellEnd"/>
      <w:r w:rsidRPr="00304BBB">
        <w:rPr>
          <w:rFonts w:ascii="Arial" w:hAnsi="Arial" w:cs="Arial"/>
          <w:color w:val="47585F"/>
          <w:sz w:val="21"/>
          <w:szCs w:val="21"/>
          <w:lang w:val="ru-RU"/>
        </w:rPr>
        <w:t xml:space="preserve"> </w:t>
      </w:r>
      <w:proofErr w:type="spellStart"/>
      <w:r w:rsidRPr="00304BBB">
        <w:rPr>
          <w:rFonts w:ascii="Arial" w:hAnsi="Arial" w:cs="Arial"/>
          <w:color w:val="47585F"/>
          <w:sz w:val="21"/>
          <w:szCs w:val="21"/>
          <w:lang w:val="ru-RU"/>
        </w:rPr>
        <w:t>Дюбуссе</w:t>
      </w:r>
      <w:proofErr w:type="spellEnd"/>
      <w:r w:rsidRPr="00304BBB">
        <w:rPr>
          <w:rFonts w:ascii="Arial" w:hAnsi="Arial" w:cs="Arial"/>
          <w:color w:val="47585F"/>
          <w:sz w:val="21"/>
          <w:szCs w:val="21"/>
          <w:lang w:val="ru-RU"/>
        </w:rPr>
        <w:t xml:space="preserve">, </w:t>
      </w:r>
      <w:proofErr w:type="spellStart"/>
      <w:r w:rsidRPr="00304BBB">
        <w:rPr>
          <w:rFonts w:ascii="Arial" w:hAnsi="Arial" w:cs="Arial"/>
          <w:color w:val="47585F"/>
          <w:sz w:val="21"/>
          <w:szCs w:val="21"/>
          <w:lang w:val="ru-RU"/>
        </w:rPr>
        <w:t>Цильке</w:t>
      </w:r>
      <w:proofErr w:type="spellEnd"/>
      <w:r w:rsidRPr="00304BBB">
        <w:rPr>
          <w:rFonts w:ascii="Arial" w:hAnsi="Arial" w:cs="Arial"/>
          <w:color w:val="47585F"/>
          <w:sz w:val="21"/>
          <w:szCs w:val="21"/>
          <w:lang w:val="ru-RU"/>
        </w:rPr>
        <w:t xml:space="preserve">, </w:t>
      </w:r>
      <w:proofErr w:type="spellStart"/>
      <w:r w:rsidRPr="00304BBB">
        <w:rPr>
          <w:rFonts w:ascii="Arial" w:hAnsi="Arial" w:cs="Arial"/>
          <w:color w:val="47585F"/>
          <w:sz w:val="21"/>
          <w:szCs w:val="21"/>
          <w:lang w:val="ru-RU"/>
        </w:rPr>
        <w:t>Чаклина</w:t>
      </w:r>
      <w:proofErr w:type="spellEnd"/>
      <w:r w:rsidRPr="00304BBB">
        <w:rPr>
          <w:rFonts w:ascii="Arial" w:hAnsi="Arial" w:cs="Arial"/>
          <w:color w:val="47585F"/>
          <w:sz w:val="21"/>
          <w:szCs w:val="21"/>
          <w:lang w:val="ru-RU"/>
        </w:rPr>
        <w:t xml:space="preserve"> и другие. Каждый имеет свои недостатки и преимущества, но самым простым и безопасным признан метод Харрингтона.</w:t>
      </w:r>
    </w:p>
    <w:p w:rsidR="00304BBB" w:rsidRPr="00304BBB" w:rsidRDefault="00304BBB" w:rsidP="00304BBB">
      <w:pPr>
        <w:pStyle w:val="a4"/>
        <w:shd w:val="clear" w:color="auto" w:fill="FFFFFF"/>
        <w:spacing w:before="0" w:beforeAutospacing="0" w:after="240" w:afterAutospacing="0" w:line="294" w:lineRule="atLeast"/>
        <w:textAlignment w:val="baseline"/>
        <w:rPr>
          <w:rFonts w:ascii="Arial" w:hAnsi="Arial" w:cs="Arial"/>
          <w:color w:val="47585F"/>
          <w:sz w:val="21"/>
          <w:szCs w:val="21"/>
          <w:lang w:val="ru-RU"/>
        </w:rPr>
      </w:pPr>
      <w:r w:rsidRPr="00304BBB">
        <w:rPr>
          <w:rFonts w:ascii="Arial" w:hAnsi="Arial" w:cs="Arial"/>
          <w:color w:val="47585F"/>
          <w:sz w:val="21"/>
          <w:szCs w:val="21"/>
          <w:lang w:val="ru-RU"/>
        </w:rPr>
        <w:t>Все операции сводятся к тому, что в теле пациента устанавливаются металлические конструкции, которые поддерживают позвоночник в правильном положении. После операции исчезает боль, органы больше не сдавливаются, устраняется горб.</w:t>
      </w:r>
    </w:p>
    <w:p w:rsidR="00304BBB" w:rsidRPr="00304BBB" w:rsidRDefault="00304BBB" w:rsidP="00304BBB">
      <w:pPr>
        <w:pStyle w:val="a4"/>
        <w:shd w:val="clear" w:color="auto" w:fill="FFFFFF"/>
        <w:spacing w:before="0" w:beforeAutospacing="0" w:after="240" w:afterAutospacing="0" w:line="294" w:lineRule="atLeast"/>
        <w:textAlignment w:val="baseline"/>
        <w:rPr>
          <w:rFonts w:ascii="Arial" w:hAnsi="Arial" w:cs="Arial"/>
          <w:color w:val="47585F"/>
          <w:sz w:val="21"/>
          <w:szCs w:val="21"/>
          <w:lang w:val="ru-RU"/>
        </w:rPr>
      </w:pPr>
      <w:r w:rsidRPr="00304BBB">
        <w:rPr>
          <w:rFonts w:ascii="Arial" w:hAnsi="Arial" w:cs="Arial"/>
          <w:color w:val="47585F"/>
          <w:sz w:val="21"/>
          <w:szCs w:val="21"/>
          <w:lang w:val="ru-RU"/>
        </w:rPr>
        <w:t>Но позвоночник при этом теряет подвижность, а металлические приспособления остаются в теле человека на всю жизнь.</w:t>
      </w:r>
    </w:p>
    <w:p w:rsidR="00304BBB" w:rsidRPr="005F2AC3" w:rsidRDefault="00304BBB" w:rsidP="005F2AC3">
      <w:pPr>
        <w:shd w:val="clear" w:color="auto" w:fill="FFFFFF"/>
        <w:spacing w:line="300" w:lineRule="atLeast"/>
        <w:rPr>
          <w:rFonts w:ascii="Trebuchet MS" w:eastAsia="Times New Roman" w:hAnsi="Trebuchet MS" w:cs="Times New Roman"/>
          <w:color w:val="333333"/>
          <w:sz w:val="20"/>
          <w:szCs w:val="20"/>
          <w:lang w:val="ru-RU"/>
        </w:rPr>
      </w:pPr>
    </w:p>
    <w:p w:rsidR="005F2AC3" w:rsidRPr="00C30A31" w:rsidRDefault="005F2AC3" w:rsidP="005F2AC3">
      <w:pPr>
        <w:shd w:val="clear" w:color="auto" w:fill="FFFFFF"/>
        <w:spacing w:after="0" w:line="270" w:lineRule="atLeast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</w:p>
    <w:p w:rsidR="002746C1" w:rsidRPr="00C30A31" w:rsidRDefault="002746C1" w:rsidP="002746C1">
      <w:pPr>
        <w:shd w:val="clear" w:color="auto" w:fill="FFFFFF"/>
        <w:spacing w:after="0" w:line="294" w:lineRule="atLeast"/>
        <w:textAlignment w:val="baseline"/>
        <w:rPr>
          <w:rFonts w:ascii="Arial" w:eastAsia="Times New Roman" w:hAnsi="Arial" w:cs="Arial"/>
          <w:color w:val="47585F"/>
          <w:sz w:val="21"/>
          <w:szCs w:val="21"/>
          <w:lang w:val="ru-RU"/>
        </w:rPr>
      </w:pPr>
      <w:r w:rsidRPr="002746C1">
        <w:rPr>
          <w:rFonts w:ascii="inherit" w:eastAsia="Times New Roman" w:hAnsi="inherit" w:cs="Arial"/>
          <w:color w:val="47585F"/>
          <w:sz w:val="21"/>
          <w:szCs w:val="21"/>
          <w:bdr w:val="none" w:sz="0" w:space="0" w:color="auto" w:frame="1"/>
          <w:lang w:val="ru-RU"/>
        </w:rPr>
        <w:br/>
      </w:r>
    </w:p>
    <w:p w:rsidR="002746C1" w:rsidRPr="002746C1" w:rsidRDefault="002746C1">
      <w:pPr>
        <w:rPr>
          <w:b/>
          <w:sz w:val="24"/>
          <w:lang w:val="ru-RU"/>
        </w:rPr>
      </w:pPr>
    </w:p>
    <w:p w:rsidR="008E2D88" w:rsidRPr="008E2D88" w:rsidRDefault="008E2D88">
      <w:pPr>
        <w:rPr>
          <w:b/>
          <w:sz w:val="24"/>
          <w:lang w:val="ru-RU"/>
        </w:rPr>
      </w:pPr>
      <w:r w:rsidRPr="008E2D88">
        <w:rPr>
          <w:b/>
          <w:sz w:val="24"/>
          <w:lang w:val="ru-RU"/>
        </w:rPr>
        <w:lastRenderedPageBreak/>
        <w:t>Профилактика</w:t>
      </w:r>
    </w:p>
    <w:p w:rsidR="005F2AC3" w:rsidRPr="005F2AC3" w:rsidRDefault="005F2AC3" w:rsidP="005F2AC3">
      <w:pPr>
        <w:shd w:val="clear" w:color="auto" w:fill="FFFFFF"/>
        <w:spacing w:after="300" w:line="330" w:lineRule="atLeast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r w:rsidRPr="005F2AC3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чтобы избежать искривления позвоночника:</w:t>
      </w:r>
    </w:p>
    <w:p w:rsidR="005F2AC3" w:rsidRPr="005F2AC3" w:rsidRDefault="005F2AC3" w:rsidP="005F2AC3">
      <w:pPr>
        <w:numPr>
          <w:ilvl w:val="0"/>
          <w:numId w:val="4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eastAsia="Times New Roman" w:hAnsi="Trebuchet MS" w:cs="Times New Roman"/>
          <w:color w:val="535252"/>
          <w:sz w:val="21"/>
          <w:szCs w:val="21"/>
        </w:rPr>
      </w:pPr>
      <w:proofErr w:type="spellStart"/>
      <w:r w:rsidRPr="005F2AC3">
        <w:rPr>
          <w:rFonts w:ascii="Trebuchet MS" w:eastAsia="Times New Roman" w:hAnsi="Trebuchet MS" w:cs="Times New Roman"/>
          <w:color w:val="535252"/>
          <w:sz w:val="21"/>
          <w:szCs w:val="21"/>
        </w:rPr>
        <w:t>спать</w:t>
      </w:r>
      <w:proofErr w:type="spellEnd"/>
      <w:r w:rsidRPr="005F2AC3">
        <w:rPr>
          <w:rFonts w:ascii="Trebuchet MS" w:eastAsia="Times New Roman" w:hAnsi="Trebuchet MS" w:cs="Times New Roman"/>
          <w:color w:val="535252"/>
          <w:sz w:val="21"/>
          <w:szCs w:val="21"/>
        </w:rPr>
        <w:t xml:space="preserve"> </w:t>
      </w:r>
      <w:proofErr w:type="spellStart"/>
      <w:r w:rsidRPr="005F2AC3">
        <w:rPr>
          <w:rFonts w:ascii="Trebuchet MS" w:eastAsia="Times New Roman" w:hAnsi="Trebuchet MS" w:cs="Times New Roman"/>
          <w:color w:val="535252"/>
          <w:sz w:val="21"/>
          <w:szCs w:val="21"/>
        </w:rPr>
        <w:t>на</w:t>
      </w:r>
      <w:proofErr w:type="spellEnd"/>
      <w:r w:rsidRPr="005F2AC3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proofErr w:type="spellStart"/>
      <w:r w:rsidRPr="005F2AC3">
        <w:rPr>
          <w:rFonts w:ascii="Trebuchet MS" w:eastAsia="Times New Roman" w:hAnsi="Trebuchet MS" w:cs="Times New Roman"/>
          <w:color w:val="535252"/>
          <w:sz w:val="21"/>
          <w:szCs w:val="21"/>
        </w:rPr>
        <w:t>ортопедическом</w:t>
      </w:r>
      <w:proofErr w:type="spellEnd"/>
      <w:r w:rsidRPr="005F2AC3">
        <w:rPr>
          <w:rFonts w:ascii="Trebuchet MS" w:eastAsia="Times New Roman" w:hAnsi="Trebuchet MS" w:cs="Times New Roman"/>
          <w:color w:val="535252"/>
          <w:sz w:val="21"/>
          <w:szCs w:val="21"/>
        </w:rPr>
        <w:t xml:space="preserve"> </w:t>
      </w:r>
      <w:proofErr w:type="spellStart"/>
      <w:r w:rsidRPr="005F2AC3">
        <w:rPr>
          <w:rFonts w:ascii="Trebuchet MS" w:eastAsia="Times New Roman" w:hAnsi="Trebuchet MS" w:cs="Times New Roman"/>
          <w:color w:val="535252"/>
          <w:sz w:val="21"/>
          <w:szCs w:val="21"/>
        </w:rPr>
        <w:t>матрасе</w:t>
      </w:r>
      <w:proofErr w:type="spellEnd"/>
      <w:r w:rsidRPr="005F2AC3">
        <w:rPr>
          <w:rFonts w:ascii="Trebuchet MS" w:eastAsia="Times New Roman" w:hAnsi="Trebuchet MS" w:cs="Times New Roman"/>
          <w:color w:val="535252"/>
          <w:sz w:val="21"/>
          <w:szCs w:val="21"/>
        </w:rPr>
        <w:t>;</w:t>
      </w:r>
    </w:p>
    <w:p w:rsidR="005F2AC3" w:rsidRPr="005F2AC3" w:rsidRDefault="005F2AC3" w:rsidP="005F2AC3">
      <w:pPr>
        <w:numPr>
          <w:ilvl w:val="0"/>
          <w:numId w:val="4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r w:rsidRPr="005F2AC3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правильно организовать рабочее место, чтобы не</w:t>
      </w:r>
      <w:r w:rsidRPr="005F2AC3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Pr="005F2AC3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перегружать позвоночник;</w:t>
      </w:r>
    </w:p>
    <w:p w:rsidR="005F2AC3" w:rsidRPr="005F2AC3" w:rsidRDefault="005F2AC3" w:rsidP="005F2AC3">
      <w:pPr>
        <w:numPr>
          <w:ilvl w:val="0"/>
          <w:numId w:val="4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eastAsia="Times New Roman" w:hAnsi="Trebuchet MS" w:cs="Times New Roman"/>
          <w:color w:val="535252"/>
          <w:sz w:val="21"/>
          <w:szCs w:val="21"/>
        </w:rPr>
      </w:pPr>
      <w:proofErr w:type="spellStart"/>
      <w:r w:rsidRPr="005F2AC3">
        <w:rPr>
          <w:rFonts w:ascii="Trebuchet MS" w:eastAsia="Times New Roman" w:hAnsi="Trebuchet MS" w:cs="Times New Roman"/>
          <w:color w:val="535252"/>
          <w:sz w:val="21"/>
          <w:szCs w:val="21"/>
        </w:rPr>
        <w:t>заниматься</w:t>
      </w:r>
      <w:proofErr w:type="spellEnd"/>
      <w:r w:rsidRPr="005F2AC3">
        <w:rPr>
          <w:rFonts w:ascii="Trebuchet MS" w:eastAsia="Times New Roman" w:hAnsi="Trebuchet MS" w:cs="Times New Roman"/>
          <w:color w:val="535252"/>
          <w:sz w:val="21"/>
          <w:szCs w:val="21"/>
        </w:rPr>
        <w:t xml:space="preserve"> </w:t>
      </w:r>
      <w:proofErr w:type="spellStart"/>
      <w:r w:rsidRPr="005F2AC3">
        <w:rPr>
          <w:rFonts w:ascii="Trebuchet MS" w:eastAsia="Times New Roman" w:hAnsi="Trebuchet MS" w:cs="Times New Roman"/>
          <w:color w:val="535252"/>
          <w:sz w:val="21"/>
          <w:szCs w:val="21"/>
        </w:rPr>
        <w:t>плаванием</w:t>
      </w:r>
      <w:proofErr w:type="spellEnd"/>
      <w:r w:rsidRPr="005F2AC3">
        <w:rPr>
          <w:rFonts w:ascii="Trebuchet MS" w:eastAsia="Times New Roman" w:hAnsi="Trebuchet MS" w:cs="Times New Roman"/>
          <w:color w:val="535252"/>
          <w:sz w:val="21"/>
          <w:szCs w:val="21"/>
        </w:rPr>
        <w:t>;</w:t>
      </w:r>
    </w:p>
    <w:p w:rsidR="005F2AC3" w:rsidRPr="005F2AC3" w:rsidRDefault="005F2AC3" w:rsidP="005F2AC3">
      <w:pPr>
        <w:numPr>
          <w:ilvl w:val="0"/>
          <w:numId w:val="4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eastAsia="Times New Roman" w:hAnsi="Trebuchet MS" w:cs="Times New Roman"/>
          <w:color w:val="535252"/>
          <w:sz w:val="21"/>
          <w:szCs w:val="21"/>
        </w:rPr>
      </w:pPr>
      <w:proofErr w:type="spellStart"/>
      <w:r w:rsidRPr="005F2AC3">
        <w:rPr>
          <w:rFonts w:ascii="Trebuchet MS" w:eastAsia="Times New Roman" w:hAnsi="Trebuchet MS" w:cs="Times New Roman"/>
          <w:color w:val="535252"/>
          <w:sz w:val="21"/>
          <w:szCs w:val="21"/>
        </w:rPr>
        <w:t>регулярно</w:t>
      </w:r>
      <w:proofErr w:type="spellEnd"/>
      <w:r w:rsidRPr="005F2AC3">
        <w:rPr>
          <w:rFonts w:ascii="Trebuchet MS" w:eastAsia="Times New Roman" w:hAnsi="Trebuchet MS" w:cs="Times New Roman"/>
          <w:color w:val="535252"/>
          <w:sz w:val="21"/>
          <w:szCs w:val="21"/>
        </w:rPr>
        <w:t xml:space="preserve"> </w:t>
      </w:r>
      <w:proofErr w:type="spellStart"/>
      <w:r w:rsidRPr="005F2AC3">
        <w:rPr>
          <w:rFonts w:ascii="Trebuchet MS" w:eastAsia="Times New Roman" w:hAnsi="Trebuchet MS" w:cs="Times New Roman"/>
          <w:color w:val="535252"/>
          <w:sz w:val="21"/>
          <w:szCs w:val="21"/>
        </w:rPr>
        <w:t>ходить</w:t>
      </w:r>
      <w:proofErr w:type="spellEnd"/>
      <w:r w:rsidRPr="005F2AC3">
        <w:rPr>
          <w:rFonts w:ascii="Trebuchet MS" w:eastAsia="Times New Roman" w:hAnsi="Trebuchet MS" w:cs="Times New Roman"/>
          <w:color w:val="535252"/>
          <w:sz w:val="21"/>
          <w:szCs w:val="21"/>
        </w:rPr>
        <w:t xml:space="preserve"> </w:t>
      </w:r>
      <w:proofErr w:type="spellStart"/>
      <w:r w:rsidRPr="005F2AC3">
        <w:rPr>
          <w:rFonts w:ascii="Trebuchet MS" w:eastAsia="Times New Roman" w:hAnsi="Trebuchet MS" w:cs="Times New Roman"/>
          <w:color w:val="535252"/>
          <w:sz w:val="21"/>
          <w:szCs w:val="21"/>
        </w:rPr>
        <w:t>пешком</w:t>
      </w:r>
      <w:proofErr w:type="spellEnd"/>
      <w:r w:rsidRPr="005F2AC3">
        <w:rPr>
          <w:rFonts w:ascii="Trebuchet MS" w:eastAsia="Times New Roman" w:hAnsi="Trebuchet MS" w:cs="Times New Roman"/>
          <w:color w:val="535252"/>
          <w:sz w:val="21"/>
          <w:szCs w:val="21"/>
        </w:rPr>
        <w:t>;</w:t>
      </w:r>
    </w:p>
    <w:p w:rsidR="005F2AC3" w:rsidRPr="005F2AC3" w:rsidRDefault="005F2AC3" w:rsidP="005F2AC3">
      <w:pPr>
        <w:numPr>
          <w:ilvl w:val="0"/>
          <w:numId w:val="4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r w:rsidRPr="005F2AC3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раз в</w:t>
      </w:r>
      <w:r w:rsidRPr="005F2AC3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Pr="005F2AC3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полгода проходить курс массажа;</w:t>
      </w:r>
    </w:p>
    <w:p w:rsidR="005F2AC3" w:rsidRPr="005F2AC3" w:rsidRDefault="005F2AC3" w:rsidP="005F2AC3">
      <w:pPr>
        <w:numPr>
          <w:ilvl w:val="0"/>
          <w:numId w:val="4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r w:rsidRPr="005F2AC3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следить за</w:t>
      </w:r>
      <w:r w:rsidRPr="005F2AC3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Pr="005F2AC3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осанкой, не</w:t>
      </w:r>
      <w:r w:rsidRPr="005F2AC3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Pr="005F2AC3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сутулиться;</w:t>
      </w:r>
    </w:p>
    <w:p w:rsidR="005F2AC3" w:rsidRPr="005F2AC3" w:rsidRDefault="005F2AC3" w:rsidP="005F2AC3">
      <w:pPr>
        <w:numPr>
          <w:ilvl w:val="0"/>
          <w:numId w:val="4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r w:rsidRPr="005F2AC3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выполнять упражнения: круговые движения плечами, наклоны туловища вперед с</w:t>
      </w:r>
      <w:r w:rsidRPr="005F2AC3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Pr="005F2AC3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вытянутыми руками, приседания в</w:t>
      </w:r>
      <w:r w:rsidRPr="005F2AC3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Pr="005F2AC3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медленном темпе.</w:t>
      </w:r>
    </w:p>
    <w:p w:rsidR="005F2AC3" w:rsidRPr="005F2AC3" w:rsidRDefault="005F2AC3" w:rsidP="005F2AC3">
      <w:pPr>
        <w:shd w:val="clear" w:color="auto" w:fill="FFFFFF"/>
        <w:spacing w:after="300" w:line="330" w:lineRule="atLeast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r w:rsidRPr="005F2AC3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</w:p>
    <w:p w:rsidR="008E2D88" w:rsidRDefault="008E2D88">
      <w:pPr>
        <w:rPr>
          <w:b/>
          <w:sz w:val="32"/>
          <w:lang w:val="ru-RU"/>
        </w:rPr>
      </w:pPr>
    </w:p>
    <w:p w:rsidR="00556418" w:rsidRDefault="00556418">
      <w:pPr>
        <w:rPr>
          <w:b/>
          <w:sz w:val="32"/>
          <w:lang w:val="ru-RU"/>
        </w:rPr>
      </w:pPr>
    </w:p>
    <w:p w:rsidR="00556418" w:rsidRDefault="00556418">
      <w:pPr>
        <w:rPr>
          <w:b/>
          <w:sz w:val="32"/>
          <w:lang w:val="ru-RU"/>
        </w:rPr>
      </w:pPr>
    </w:p>
    <w:p w:rsidR="00556418" w:rsidRDefault="00556418">
      <w:pPr>
        <w:rPr>
          <w:b/>
          <w:sz w:val="32"/>
          <w:lang w:val="ru-RU"/>
        </w:rPr>
      </w:pPr>
    </w:p>
    <w:p w:rsidR="00556418" w:rsidRDefault="00556418">
      <w:pPr>
        <w:rPr>
          <w:b/>
          <w:sz w:val="32"/>
          <w:lang w:val="ru-RU"/>
        </w:rPr>
      </w:pPr>
    </w:p>
    <w:p w:rsidR="00556418" w:rsidRDefault="00556418">
      <w:pPr>
        <w:rPr>
          <w:b/>
          <w:sz w:val="32"/>
          <w:lang w:val="ru-RU"/>
        </w:rPr>
      </w:pPr>
    </w:p>
    <w:p w:rsidR="00556418" w:rsidRDefault="00556418">
      <w:pPr>
        <w:rPr>
          <w:b/>
          <w:sz w:val="32"/>
          <w:lang w:val="ru-RU"/>
        </w:rPr>
      </w:pPr>
    </w:p>
    <w:p w:rsidR="00556418" w:rsidRDefault="00556418">
      <w:pPr>
        <w:rPr>
          <w:b/>
          <w:sz w:val="32"/>
          <w:lang w:val="ru-RU"/>
        </w:rPr>
      </w:pPr>
    </w:p>
    <w:p w:rsidR="00556418" w:rsidRDefault="00556418">
      <w:pPr>
        <w:rPr>
          <w:b/>
          <w:sz w:val="32"/>
          <w:lang w:val="ru-RU"/>
        </w:rPr>
      </w:pPr>
    </w:p>
    <w:p w:rsidR="00556418" w:rsidRDefault="00556418">
      <w:pPr>
        <w:rPr>
          <w:b/>
          <w:sz w:val="32"/>
          <w:lang w:val="ru-RU"/>
        </w:rPr>
      </w:pPr>
    </w:p>
    <w:p w:rsidR="00556418" w:rsidRDefault="00556418">
      <w:pPr>
        <w:rPr>
          <w:b/>
          <w:sz w:val="32"/>
          <w:lang w:val="ru-RU"/>
        </w:rPr>
      </w:pPr>
    </w:p>
    <w:p w:rsidR="00D703AC" w:rsidRDefault="00D703AC">
      <w:pPr>
        <w:rPr>
          <w:b/>
          <w:sz w:val="32"/>
          <w:lang w:val="ru-RU"/>
        </w:rPr>
      </w:pPr>
    </w:p>
    <w:p w:rsidR="008A2915" w:rsidRDefault="008E4395" w:rsidP="008A2915">
      <w:pPr>
        <w:rPr>
          <w:rFonts w:ascii="Verdana" w:hAnsi="Verdana"/>
          <w:color w:val="444444"/>
          <w:sz w:val="21"/>
          <w:szCs w:val="21"/>
          <w:shd w:val="clear" w:color="auto" w:fill="F9F9F9"/>
          <w:lang w:val="ru-RU"/>
        </w:rPr>
      </w:pPr>
      <w:r w:rsidRPr="00FC3CB1">
        <w:rPr>
          <w:b/>
          <w:sz w:val="32"/>
          <w:lang w:val="ru-RU"/>
        </w:rPr>
        <w:lastRenderedPageBreak/>
        <w:t xml:space="preserve">  Остеохондроз шейный</w:t>
      </w:r>
      <w:r w:rsidRPr="00FC3CB1">
        <w:rPr>
          <w:b/>
          <w:sz w:val="32"/>
          <w:lang w:val="ru-RU"/>
        </w:rPr>
        <w:cr/>
      </w:r>
      <w:r w:rsidR="00804195" w:rsidRPr="00804195">
        <w:rPr>
          <w:rFonts w:ascii="Trebuchet MS" w:hAnsi="Trebuchet MS"/>
          <w:color w:val="535252"/>
          <w:sz w:val="21"/>
          <w:szCs w:val="21"/>
          <w:shd w:val="clear" w:color="auto" w:fill="FFFFFF"/>
          <w:lang w:val="ru-RU"/>
        </w:rPr>
        <w:t xml:space="preserve"> </w:t>
      </w:r>
      <w:r w:rsidR="008A2915" w:rsidRPr="00804195">
        <w:rPr>
          <w:rFonts w:ascii="Verdana" w:hAnsi="Verdana"/>
          <w:color w:val="444444"/>
          <w:sz w:val="21"/>
          <w:szCs w:val="21"/>
          <w:shd w:val="clear" w:color="auto" w:fill="F9F9F9"/>
          <w:lang w:val="ru-RU"/>
        </w:rPr>
        <w:t>Шейный остеохондроз – дегенеративно-дистрофическое заболевание, поражающее межпозвонковые диски в шейном отделе позвоночника. Дегенеративные изменения обычно развиваются в наиболее подвижных отделах позвоночника, поэтому в шейном отделе из-за нарушений в структуре позвонков чаще всего страдают нервные корешки на уровне С5, С</w:t>
      </w:r>
      <w:proofErr w:type="gramStart"/>
      <w:r w:rsidR="008A2915" w:rsidRPr="00804195">
        <w:rPr>
          <w:rFonts w:ascii="Verdana" w:hAnsi="Verdana"/>
          <w:color w:val="444444"/>
          <w:sz w:val="21"/>
          <w:szCs w:val="21"/>
          <w:shd w:val="clear" w:color="auto" w:fill="F9F9F9"/>
          <w:lang w:val="ru-RU"/>
        </w:rPr>
        <w:t>6</w:t>
      </w:r>
      <w:proofErr w:type="gramEnd"/>
      <w:r w:rsidR="008A2915" w:rsidRPr="00804195">
        <w:rPr>
          <w:rFonts w:ascii="Verdana" w:hAnsi="Verdana"/>
          <w:color w:val="444444"/>
          <w:sz w:val="21"/>
          <w:szCs w:val="21"/>
          <w:shd w:val="clear" w:color="auto" w:fill="F9F9F9"/>
          <w:lang w:val="ru-RU"/>
        </w:rPr>
        <w:t xml:space="preserve"> и С7.</w:t>
      </w:r>
    </w:p>
    <w:p w:rsidR="008E2D88" w:rsidRDefault="00804195">
      <w:pPr>
        <w:rPr>
          <w:rFonts w:ascii="Trebuchet MS" w:hAnsi="Trebuchet MS"/>
          <w:color w:val="535252"/>
          <w:sz w:val="21"/>
          <w:szCs w:val="21"/>
          <w:shd w:val="clear" w:color="auto" w:fill="FFFFFF"/>
          <w:lang w:val="ru-RU"/>
        </w:rPr>
      </w:pPr>
      <w:r w:rsidRPr="00804195">
        <w:rPr>
          <w:rFonts w:ascii="Trebuchet MS" w:hAnsi="Trebuchet MS"/>
          <w:color w:val="535252"/>
          <w:sz w:val="21"/>
          <w:szCs w:val="21"/>
          <w:shd w:val="clear" w:color="auto" w:fill="FFFFFF"/>
          <w:lang w:val="ru-RU"/>
        </w:rPr>
        <w:t>Первые признаки болезни появляются в</w:t>
      </w:r>
      <w:r>
        <w:rPr>
          <w:rFonts w:ascii="Trebuchet MS" w:hAnsi="Trebuchet MS"/>
          <w:color w:val="535252"/>
          <w:sz w:val="21"/>
          <w:szCs w:val="21"/>
          <w:shd w:val="clear" w:color="auto" w:fill="FFFFFF"/>
        </w:rPr>
        <w:t> </w:t>
      </w:r>
      <w:r w:rsidRPr="00804195">
        <w:rPr>
          <w:rFonts w:ascii="Trebuchet MS" w:hAnsi="Trebuchet MS"/>
          <w:color w:val="535252"/>
          <w:sz w:val="21"/>
          <w:szCs w:val="21"/>
          <w:shd w:val="clear" w:color="auto" w:fill="FFFFFF"/>
          <w:lang w:val="ru-RU"/>
        </w:rPr>
        <w:t>возрасте от</w:t>
      </w:r>
      <w:r>
        <w:rPr>
          <w:rFonts w:ascii="Trebuchet MS" w:hAnsi="Trebuchet MS"/>
          <w:color w:val="535252"/>
          <w:sz w:val="21"/>
          <w:szCs w:val="21"/>
          <w:shd w:val="clear" w:color="auto" w:fill="FFFFFF"/>
        </w:rPr>
        <w:t> </w:t>
      </w:r>
      <w:r w:rsidRPr="00804195">
        <w:rPr>
          <w:rFonts w:ascii="Trebuchet MS" w:hAnsi="Trebuchet MS"/>
          <w:color w:val="535252"/>
          <w:sz w:val="21"/>
          <w:szCs w:val="21"/>
          <w:shd w:val="clear" w:color="auto" w:fill="FFFFFF"/>
          <w:lang w:val="ru-RU"/>
        </w:rPr>
        <w:t>25</w:t>
      </w:r>
      <w:r>
        <w:rPr>
          <w:rFonts w:ascii="Trebuchet MS" w:hAnsi="Trebuchet MS"/>
          <w:color w:val="535252"/>
          <w:sz w:val="21"/>
          <w:szCs w:val="21"/>
          <w:shd w:val="clear" w:color="auto" w:fill="FFFFFF"/>
        </w:rPr>
        <w:t> </w:t>
      </w:r>
      <w:r w:rsidRPr="00804195">
        <w:rPr>
          <w:rFonts w:ascii="Trebuchet MS" w:hAnsi="Trebuchet MS"/>
          <w:color w:val="535252"/>
          <w:sz w:val="21"/>
          <w:szCs w:val="21"/>
          <w:shd w:val="clear" w:color="auto" w:fill="FFFFFF"/>
          <w:lang w:val="ru-RU"/>
        </w:rPr>
        <w:t>до</w:t>
      </w:r>
      <w:r>
        <w:rPr>
          <w:rFonts w:ascii="Trebuchet MS" w:hAnsi="Trebuchet MS"/>
          <w:color w:val="535252"/>
          <w:sz w:val="21"/>
          <w:szCs w:val="21"/>
          <w:shd w:val="clear" w:color="auto" w:fill="FFFFFF"/>
        </w:rPr>
        <w:t> </w:t>
      </w:r>
      <w:r w:rsidRPr="00804195">
        <w:rPr>
          <w:rFonts w:ascii="Trebuchet MS" w:hAnsi="Trebuchet MS"/>
          <w:color w:val="535252"/>
          <w:sz w:val="21"/>
          <w:szCs w:val="21"/>
          <w:shd w:val="clear" w:color="auto" w:fill="FFFFFF"/>
          <w:lang w:val="ru-RU"/>
        </w:rPr>
        <w:t>40</w:t>
      </w:r>
      <w:r>
        <w:rPr>
          <w:rFonts w:ascii="Trebuchet MS" w:hAnsi="Trebuchet MS"/>
          <w:color w:val="535252"/>
          <w:sz w:val="21"/>
          <w:szCs w:val="21"/>
          <w:shd w:val="clear" w:color="auto" w:fill="FFFFFF"/>
        </w:rPr>
        <w:t> </w:t>
      </w:r>
      <w:r w:rsidRPr="00804195">
        <w:rPr>
          <w:rFonts w:ascii="Trebuchet MS" w:hAnsi="Trebuchet MS"/>
          <w:color w:val="535252"/>
          <w:sz w:val="21"/>
          <w:szCs w:val="21"/>
          <w:shd w:val="clear" w:color="auto" w:fill="FFFFFF"/>
          <w:lang w:val="ru-RU"/>
        </w:rPr>
        <w:t>лет. Остеохондроз шейного отдела</w:t>
      </w:r>
      <w:r>
        <w:rPr>
          <w:rFonts w:ascii="Trebuchet MS" w:hAnsi="Trebuchet MS"/>
          <w:color w:val="535252"/>
          <w:sz w:val="21"/>
          <w:szCs w:val="21"/>
          <w:shd w:val="clear" w:color="auto" w:fill="FFFFFF"/>
        </w:rPr>
        <w:t> </w:t>
      </w:r>
      <w:r w:rsidRPr="00804195">
        <w:rPr>
          <w:rFonts w:ascii="Trebuchet MS" w:hAnsi="Trebuchet MS"/>
          <w:color w:val="535252"/>
          <w:sz w:val="21"/>
          <w:szCs w:val="21"/>
          <w:shd w:val="clear" w:color="auto" w:fill="FFFFFF"/>
          <w:lang w:val="ru-RU"/>
        </w:rPr>
        <w:t>— виновник головных болей в</w:t>
      </w:r>
      <w:r>
        <w:rPr>
          <w:rFonts w:ascii="Trebuchet MS" w:hAnsi="Trebuchet MS"/>
          <w:color w:val="535252"/>
          <w:sz w:val="21"/>
          <w:szCs w:val="21"/>
          <w:shd w:val="clear" w:color="auto" w:fill="FFFFFF"/>
        </w:rPr>
        <w:t> </w:t>
      </w:r>
      <w:r w:rsidRPr="00804195">
        <w:rPr>
          <w:rFonts w:ascii="Trebuchet MS" w:hAnsi="Trebuchet MS"/>
          <w:color w:val="535252"/>
          <w:sz w:val="21"/>
          <w:szCs w:val="21"/>
          <w:shd w:val="clear" w:color="auto" w:fill="FFFFFF"/>
          <w:lang w:val="ru-RU"/>
        </w:rPr>
        <w:t>30</w:t>
      </w:r>
      <w:r w:rsidRPr="00804195">
        <w:rPr>
          <w:rFonts w:ascii="Arial" w:hAnsi="Arial" w:cs="Arial"/>
          <w:color w:val="535252"/>
          <w:sz w:val="21"/>
          <w:szCs w:val="21"/>
          <w:shd w:val="clear" w:color="auto" w:fill="FFFFFF"/>
          <w:lang w:val="ru-RU"/>
        </w:rPr>
        <w:t> </w:t>
      </w:r>
      <w:r w:rsidRPr="00804195">
        <w:rPr>
          <w:rFonts w:ascii="Trebuchet MS" w:hAnsi="Trebuchet MS"/>
          <w:color w:val="535252"/>
          <w:sz w:val="21"/>
          <w:szCs w:val="21"/>
          <w:shd w:val="clear" w:color="auto" w:fill="FFFFFF"/>
          <w:lang w:val="ru-RU"/>
        </w:rPr>
        <w:t xml:space="preserve">% </w:t>
      </w:r>
      <w:r w:rsidRPr="00804195">
        <w:rPr>
          <w:rFonts w:ascii="Trebuchet MS" w:hAnsi="Trebuchet MS" w:cs="Trebuchet MS"/>
          <w:color w:val="535252"/>
          <w:sz w:val="21"/>
          <w:szCs w:val="21"/>
          <w:shd w:val="clear" w:color="auto" w:fill="FFFFFF"/>
          <w:lang w:val="ru-RU"/>
        </w:rPr>
        <w:t>случаев</w:t>
      </w:r>
      <w:r w:rsidRPr="00804195">
        <w:rPr>
          <w:rFonts w:ascii="Trebuchet MS" w:hAnsi="Trebuchet MS"/>
          <w:color w:val="535252"/>
          <w:sz w:val="21"/>
          <w:szCs w:val="21"/>
          <w:shd w:val="clear" w:color="auto" w:fill="FFFFFF"/>
          <w:lang w:val="ru-RU"/>
        </w:rPr>
        <w:t xml:space="preserve">. </w:t>
      </w:r>
      <w:r w:rsidRPr="00804195">
        <w:rPr>
          <w:rFonts w:ascii="Trebuchet MS" w:hAnsi="Trebuchet MS" w:cs="Trebuchet MS"/>
          <w:color w:val="535252"/>
          <w:sz w:val="21"/>
          <w:szCs w:val="21"/>
          <w:shd w:val="clear" w:color="auto" w:fill="FFFFFF"/>
          <w:lang w:val="ru-RU"/>
        </w:rPr>
        <w:t>В</w:t>
      </w:r>
      <w:r>
        <w:rPr>
          <w:rFonts w:ascii="Trebuchet MS" w:hAnsi="Trebuchet MS" w:cs="Trebuchet MS"/>
          <w:color w:val="535252"/>
          <w:sz w:val="21"/>
          <w:szCs w:val="21"/>
          <w:shd w:val="clear" w:color="auto" w:fill="FFFFFF"/>
        </w:rPr>
        <w:t> </w:t>
      </w:r>
      <w:r w:rsidRPr="00804195">
        <w:rPr>
          <w:rFonts w:ascii="Trebuchet MS" w:hAnsi="Trebuchet MS" w:cs="Trebuchet MS"/>
          <w:color w:val="535252"/>
          <w:sz w:val="21"/>
          <w:szCs w:val="21"/>
          <w:shd w:val="clear" w:color="auto" w:fill="FFFFFF"/>
          <w:lang w:val="ru-RU"/>
        </w:rPr>
        <w:t>запущенном</w:t>
      </w:r>
      <w:r w:rsidRPr="00804195">
        <w:rPr>
          <w:rFonts w:ascii="Trebuchet MS" w:hAnsi="Trebuchet MS"/>
          <w:color w:val="535252"/>
          <w:sz w:val="21"/>
          <w:szCs w:val="21"/>
          <w:shd w:val="clear" w:color="auto" w:fill="FFFFFF"/>
          <w:lang w:val="ru-RU"/>
        </w:rPr>
        <w:t xml:space="preserve"> </w:t>
      </w:r>
      <w:r w:rsidRPr="00804195">
        <w:rPr>
          <w:rFonts w:ascii="Trebuchet MS" w:hAnsi="Trebuchet MS" w:cs="Trebuchet MS"/>
          <w:color w:val="535252"/>
          <w:sz w:val="21"/>
          <w:szCs w:val="21"/>
          <w:shd w:val="clear" w:color="auto" w:fill="FFFFFF"/>
          <w:lang w:val="ru-RU"/>
        </w:rPr>
        <w:t>состоянии</w:t>
      </w:r>
      <w:r w:rsidRPr="00804195">
        <w:rPr>
          <w:rFonts w:ascii="Trebuchet MS" w:hAnsi="Trebuchet MS"/>
          <w:color w:val="535252"/>
          <w:sz w:val="21"/>
          <w:szCs w:val="21"/>
          <w:shd w:val="clear" w:color="auto" w:fill="FFFFFF"/>
          <w:lang w:val="ru-RU"/>
        </w:rPr>
        <w:t xml:space="preserve"> </w:t>
      </w:r>
      <w:r w:rsidRPr="00804195">
        <w:rPr>
          <w:rFonts w:ascii="Trebuchet MS" w:hAnsi="Trebuchet MS" w:cs="Trebuchet MS"/>
          <w:color w:val="535252"/>
          <w:sz w:val="21"/>
          <w:szCs w:val="21"/>
          <w:shd w:val="clear" w:color="auto" w:fill="FFFFFF"/>
          <w:lang w:val="ru-RU"/>
        </w:rPr>
        <w:t>болезнь</w:t>
      </w:r>
      <w:r w:rsidRPr="00804195">
        <w:rPr>
          <w:rFonts w:ascii="Trebuchet MS" w:hAnsi="Trebuchet MS"/>
          <w:color w:val="535252"/>
          <w:sz w:val="21"/>
          <w:szCs w:val="21"/>
          <w:shd w:val="clear" w:color="auto" w:fill="FFFFFF"/>
          <w:lang w:val="ru-RU"/>
        </w:rPr>
        <w:t xml:space="preserve"> </w:t>
      </w:r>
      <w:r w:rsidRPr="00804195">
        <w:rPr>
          <w:rFonts w:ascii="Trebuchet MS" w:hAnsi="Trebuchet MS" w:cs="Trebuchet MS"/>
          <w:color w:val="535252"/>
          <w:sz w:val="21"/>
          <w:szCs w:val="21"/>
          <w:shd w:val="clear" w:color="auto" w:fill="FFFFFF"/>
          <w:lang w:val="ru-RU"/>
        </w:rPr>
        <w:t>приводит</w:t>
      </w:r>
      <w:r w:rsidRPr="00804195">
        <w:rPr>
          <w:rFonts w:ascii="Trebuchet MS" w:hAnsi="Trebuchet MS"/>
          <w:color w:val="535252"/>
          <w:sz w:val="21"/>
          <w:szCs w:val="21"/>
          <w:shd w:val="clear" w:color="auto" w:fill="FFFFFF"/>
          <w:lang w:val="ru-RU"/>
        </w:rPr>
        <w:t xml:space="preserve"> </w:t>
      </w:r>
      <w:r w:rsidRPr="00804195">
        <w:rPr>
          <w:rFonts w:ascii="Trebuchet MS" w:hAnsi="Trebuchet MS" w:cs="Trebuchet MS"/>
          <w:color w:val="535252"/>
          <w:sz w:val="21"/>
          <w:szCs w:val="21"/>
          <w:shd w:val="clear" w:color="auto" w:fill="FFFFFF"/>
          <w:lang w:val="ru-RU"/>
        </w:rPr>
        <w:t>к</w:t>
      </w:r>
      <w:r>
        <w:rPr>
          <w:rFonts w:ascii="Trebuchet MS" w:hAnsi="Trebuchet MS" w:cs="Trebuchet MS"/>
          <w:color w:val="535252"/>
          <w:sz w:val="21"/>
          <w:szCs w:val="21"/>
          <w:shd w:val="clear" w:color="auto" w:fill="FFFFFF"/>
        </w:rPr>
        <w:t> </w:t>
      </w:r>
      <w:r w:rsidRPr="00804195">
        <w:rPr>
          <w:rFonts w:ascii="Trebuchet MS" w:hAnsi="Trebuchet MS" w:cs="Trebuchet MS"/>
          <w:color w:val="535252"/>
          <w:sz w:val="21"/>
          <w:szCs w:val="21"/>
          <w:shd w:val="clear" w:color="auto" w:fill="FFFFFF"/>
          <w:lang w:val="ru-RU"/>
        </w:rPr>
        <w:t>межпозвоночно</w:t>
      </w:r>
      <w:r w:rsidRPr="00804195">
        <w:rPr>
          <w:rFonts w:ascii="Trebuchet MS" w:hAnsi="Trebuchet MS"/>
          <w:color w:val="535252"/>
          <w:sz w:val="21"/>
          <w:szCs w:val="21"/>
          <w:shd w:val="clear" w:color="auto" w:fill="FFFFFF"/>
          <w:lang w:val="ru-RU"/>
        </w:rPr>
        <w:t xml:space="preserve">й </w:t>
      </w:r>
      <w:proofErr w:type="spellStart"/>
      <w:r w:rsidRPr="00804195">
        <w:rPr>
          <w:rFonts w:ascii="Trebuchet MS" w:hAnsi="Trebuchet MS"/>
          <w:color w:val="535252"/>
          <w:sz w:val="21"/>
          <w:szCs w:val="21"/>
          <w:shd w:val="clear" w:color="auto" w:fill="FFFFFF"/>
          <w:lang w:val="ru-RU"/>
        </w:rPr>
        <w:t>протрузии</w:t>
      </w:r>
      <w:proofErr w:type="spellEnd"/>
      <w:r w:rsidRPr="00804195">
        <w:rPr>
          <w:rFonts w:ascii="Trebuchet MS" w:hAnsi="Trebuchet MS"/>
          <w:color w:val="535252"/>
          <w:sz w:val="21"/>
          <w:szCs w:val="21"/>
          <w:shd w:val="clear" w:color="auto" w:fill="FFFFFF"/>
          <w:lang w:val="ru-RU"/>
        </w:rPr>
        <w:t xml:space="preserve"> или грыже.</w:t>
      </w:r>
      <w:r w:rsidR="008A2915">
        <w:rPr>
          <w:rFonts w:ascii="Trebuchet MS" w:hAnsi="Trebuchet MS"/>
          <w:color w:val="535252"/>
          <w:sz w:val="21"/>
          <w:szCs w:val="21"/>
          <w:shd w:val="clear" w:color="auto" w:fill="FFFFFF"/>
          <w:lang w:val="ru-RU"/>
        </w:rPr>
        <w:t xml:space="preserve"> </w:t>
      </w:r>
      <w:r w:rsidR="008A2915" w:rsidRPr="008A2915">
        <w:rPr>
          <w:rFonts w:ascii="Verdana" w:hAnsi="Verdana"/>
          <w:color w:val="444444"/>
          <w:sz w:val="21"/>
          <w:szCs w:val="21"/>
          <w:lang w:val="ru-RU"/>
        </w:rPr>
        <w:t xml:space="preserve">Даже незначительные по размеру </w:t>
      </w:r>
      <w:proofErr w:type="spellStart"/>
      <w:r w:rsidR="008A2915" w:rsidRPr="008A2915">
        <w:rPr>
          <w:rFonts w:ascii="Verdana" w:hAnsi="Verdana"/>
          <w:color w:val="444444"/>
          <w:sz w:val="21"/>
          <w:szCs w:val="21"/>
          <w:lang w:val="ru-RU"/>
        </w:rPr>
        <w:t>протрузии</w:t>
      </w:r>
      <w:proofErr w:type="spellEnd"/>
      <w:r w:rsidR="008A2915" w:rsidRPr="008A2915">
        <w:rPr>
          <w:rFonts w:ascii="Verdana" w:hAnsi="Verdana"/>
          <w:color w:val="444444"/>
          <w:sz w:val="21"/>
          <w:szCs w:val="21"/>
          <w:lang w:val="ru-RU"/>
        </w:rPr>
        <w:t xml:space="preserve"> дисков в этом отделе ведут себя как полноценные грыжи, а это означает сдавление спинного мозга со всеми вытекающими последствиями – парезом, параличом, нарушением работы всех внутренних органов</w:t>
      </w:r>
    </w:p>
    <w:p w:rsidR="008A2915" w:rsidRPr="008A2915" w:rsidRDefault="008A2915" w:rsidP="008A2915">
      <w:pPr>
        <w:rPr>
          <w:rFonts w:ascii="Verdana" w:hAnsi="Verdana"/>
          <w:color w:val="444444"/>
          <w:sz w:val="21"/>
          <w:szCs w:val="21"/>
          <w:lang w:val="ru-RU"/>
        </w:rPr>
      </w:pPr>
      <w:r w:rsidRPr="008A2915">
        <w:rPr>
          <w:rFonts w:ascii="Verdana" w:hAnsi="Verdana"/>
          <w:color w:val="444444"/>
          <w:sz w:val="21"/>
          <w:szCs w:val="21"/>
          <w:lang w:val="ru-RU"/>
        </w:rPr>
        <w:t xml:space="preserve">  </w:t>
      </w:r>
    </w:p>
    <w:p w:rsidR="008E2D88" w:rsidRDefault="00804195" w:rsidP="008E2D88">
      <w:pPr>
        <w:rPr>
          <w:b/>
          <w:sz w:val="24"/>
          <w:lang w:val="ru-RU"/>
        </w:rPr>
      </w:pPr>
      <w:r w:rsidRPr="008E2D88">
        <w:rPr>
          <w:b/>
          <w:sz w:val="24"/>
          <w:lang w:val="ru-RU"/>
        </w:rPr>
        <w:t>С</w:t>
      </w:r>
      <w:r w:rsidR="008E2D88" w:rsidRPr="008E2D88">
        <w:rPr>
          <w:b/>
          <w:sz w:val="24"/>
          <w:lang w:val="ru-RU"/>
        </w:rPr>
        <w:t>имптомы</w:t>
      </w:r>
    </w:p>
    <w:p w:rsidR="00804195" w:rsidRPr="00804195" w:rsidRDefault="00804195" w:rsidP="00804195">
      <w:pPr>
        <w:shd w:val="clear" w:color="auto" w:fill="FFFFFF"/>
        <w:spacing w:after="300" w:line="330" w:lineRule="atLeast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r w:rsidRPr="00804195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К</w:t>
      </w:r>
      <w:r w:rsidRPr="00804195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Pr="00804195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признакам болезни относятся:</w:t>
      </w:r>
    </w:p>
    <w:p w:rsidR="00804195" w:rsidRPr="00804195" w:rsidRDefault="00B0512F" w:rsidP="00804195">
      <w:pPr>
        <w:numPr>
          <w:ilvl w:val="0"/>
          <w:numId w:val="11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hyperlink r:id="rId12" w:history="1">
        <w:r w:rsidR="00804195" w:rsidRPr="00804195">
          <w:rPr>
            <w:rFonts w:ascii="Trebuchet MS" w:eastAsia="Times New Roman" w:hAnsi="Trebuchet MS" w:cs="Times New Roman"/>
            <w:color w:val="2F8C2A"/>
            <w:sz w:val="21"/>
            <w:szCs w:val="21"/>
            <w:u w:val="single"/>
            <w:lang w:val="ru-RU"/>
          </w:rPr>
          <w:t>боли в</w:t>
        </w:r>
        <w:r w:rsidR="00804195" w:rsidRPr="00804195">
          <w:rPr>
            <w:rFonts w:ascii="Trebuchet MS" w:eastAsia="Times New Roman" w:hAnsi="Trebuchet MS" w:cs="Times New Roman"/>
            <w:color w:val="2F8C2A"/>
            <w:sz w:val="21"/>
            <w:szCs w:val="21"/>
            <w:u w:val="single"/>
          </w:rPr>
          <w:t> </w:t>
        </w:r>
        <w:r w:rsidR="00804195" w:rsidRPr="00804195">
          <w:rPr>
            <w:rFonts w:ascii="Trebuchet MS" w:eastAsia="Times New Roman" w:hAnsi="Trebuchet MS" w:cs="Times New Roman"/>
            <w:color w:val="2F8C2A"/>
            <w:sz w:val="21"/>
            <w:szCs w:val="21"/>
            <w:u w:val="single"/>
            <w:lang w:val="ru-RU"/>
          </w:rPr>
          <w:t>шее</w:t>
        </w:r>
      </w:hyperlink>
      <w:r w:rsidR="00804195" w:rsidRPr="00804195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, затылке, плече и</w:t>
      </w:r>
      <w:r w:rsidR="00804195" w:rsidRPr="00804195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="00804195" w:rsidRPr="00804195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руке, усиливающиеся при минимальной нагрузке на</w:t>
      </w:r>
      <w:r w:rsidR="00804195" w:rsidRPr="00804195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="00804195" w:rsidRPr="00804195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руку, кашле, чихании;</w:t>
      </w:r>
    </w:p>
    <w:p w:rsidR="00804195" w:rsidRPr="00804195" w:rsidRDefault="00804195" w:rsidP="00804195">
      <w:pPr>
        <w:numPr>
          <w:ilvl w:val="0"/>
          <w:numId w:val="11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r w:rsidRPr="00804195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хруст и</w:t>
      </w:r>
      <w:r w:rsidRPr="00804195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Pr="00804195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боль в</w:t>
      </w:r>
      <w:r w:rsidRPr="00804195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Pr="00804195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шее при поворотах и</w:t>
      </w:r>
      <w:r w:rsidRPr="00804195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Pr="00804195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наклонах головы;</w:t>
      </w:r>
    </w:p>
    <w:p w:rsidR="00804195" w:rsidRPr="00804195" w:rsidRDefault="00804195" w:rsidP="00804195">
      <w:pPr>
        <w:numPr>
          <w:ilvl w:val="0"/>
          <w:numId w:val="11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r w:rsidRPr="00804195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онемение, покалывание в</w:t>
      </w:r>
      <w:r w:rsidRPr="00804195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Pr="00804195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руках или ногах, жжение между лопаток;</w:t>
      </w:r>
    </w:p>
    <w:p w:rsidR="00804195" w:rsidRPr="00804195" w:rsidRDefault="00B0512F" w:rsidP="00804195">
      <w:pPr>
        <w:numPr>
          <w:ilvl w:val="0"/>
          <w:numId w:val="11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hyperlink r:id="rId13" w:history="1">
        <w:r w:rsidR="00804195" w:rsidRPr="00804195">
          <w:rPr>
            <w:rFonts w:ascii="Trebuchet MS" w:eastAsia="Times New Roman" w:hAnsi="Trebuchet MS" w:cs="Times New Roman"/>
            <w:color w:val="2F8C2A"/>
            <w:sz w:val="21"/>
            <w:szCs w:val="21"/>
            <w:u w:val="single"/>
            <w:lang w:val="ru-RU"/>
          </w:rPr>
          <w:t>головная боль</w:t>
        </w:r>
      </w:hyperlink>
      <w:r w:rsidR="00804195" w:rsidRPr="00804195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, которая обычно начинается в</w:t>
      </w:r>
      <w:r w:rsidR="00804195" w:rsidRPr="00804195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="00804195" w:rsidRPr="00804195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затылке и</w:t>
      </w:r>
      <w:r w:rsidR="00804195" w:rsidRPr="00804195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="00804195" w:rsidRPr="00804195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распространяется к</w:t>
      </w:r>
      <w:r w:rsidR="00804195" w:rsidRPr="00804195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="00804195" w:rsidRPr="00804195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темени и</w:t>
      </w:r>
      <w:r w:rsidR="00804195" w:rsidRPr="00804195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="00804195" w:rsidRPr="00804195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вискам;</w:t>
      </w:r>
    </w:p>
    <w:p w:rsidR="00804195" w:rsidRPr="00804195" w:rsidRDefault="00B0512F" w:rsidP="00804195">
      <w:pPr>
        <w:numPr>
          <w:ilvl w:val="0"/>
          <w:numId w:val="11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hyperlink r:id="rId14" w:history="1">
        <w:r w:rsidR="00804195" w:rsidRPr="00804195">
          <w:rPr>
            <w:rFonts w:ascii="Trebuchet MS" w:eastAsia="Times New Roman" w:hAnsi="Trebuchet MS" w:cs="Times New Roman"/>
            <w:color w:val="2F8C2A"/>
            <w:sz w:val="21"/>
            <w:szCs w:val="21"/>
            <w:u w:val="single"/>
            <w:lang w:val="ru-RU"/>
          </w:rPr>
          <w:t>головокружение</w:t>
        </w:r>
      </w:hyperlink>
      <w:r w:rsidR="00804195" w:rsidRPr="00804195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="00804195" w:rsidRPr="00804195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и</w:t>
      </w:r>
      <w:r w:rsidR="00804195" w:rsidRPr="00804195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="00804195" w:rsidRPr="00804195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даже обмороки при резком повороте головы;</w:t>
      </w:r>
    </w:p>
    <w:p w:rsidR="00804195" w:rsidRPr="0013146B" w:rsidRDefault="00804195" w:rsidP="00804195">
      <w:pPr>
        <w:numPr>
          <w:ilvl w:val="0"/>
          <w:numId w:val="11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eastAsia="Times New Roman" w:hAnsi="Trebuchet MS" w:cs="Times New Roman"/>
          <w:color w:val="535252"/>
          <w:sz w:val="21"/>
          <w:szCs w:val="21"/>
        </w:rPr>
      </w:pPr>
      <w:proofErr w:type="spellStart"/>
      <w:proofErr w:type="gramStart"/>
      <w:r w:rsidRPr="00804195">
        <w:rPr>
          <w:rFonts w:ascii="Trebuchet MS" w:eastAsia="Times New Roman" w:hAnsi="Trebuchet MS" w:cs="Times New Roman"/>
          <w:color w:val="535252"/>
          <w:sz w:val="21"/>
          <w:szCs w:val="21"/>
        </w:rPr>
        <w:t>ощущение</w:t>
      </w:r>
      <w:proofErr w:type="spellEnd"/>
      <w:proofErr w:type="gramEnd"/>
      <w:r w:rsidRPr="00804195">
        <w:rPr>
          <w:rFonts w:ascii="Trebuchet MS" w:eastAsia="Times New Roman" w:hAnsi="Trebuchet MS" w:cs="Times New Roman"/>
          <w:color w:val="535252"/>
          <w:sz w:val="21"/>
          <w:szCs w:val="21"/>
        </w:rPr>
        <w:t xml:space="preserve"> </w:t>
      </w:r>
      <w:proofErr w:type="spellStart"/>
      <w:r w:rsidRPr="00804195">
        <w:rPr>
          <w:rFonts w:ascii="Trebuchet MS" w:eastAsia="Times New Roman" w:hAnsi="Trebuchet MS" w:cs="Times New Roman"/>
          <w:color w:val="535252"/>
          <w:sz w:val="21"/>
          <w:szCs w:val="21"/>
        </w:rPr>
        <w:t>слабости</w:t>
      </w:r>
      <w:proofErr w:type="spellEnd"/>
      <w:r w:rsidRPr="00804195">
        <w:rPr>
          <w:rFonts w:ascii="Trebuchet MS" w:eastAsia="Times New Roman" w:hAnsi="Trebuchet MS" w:cs="Times New Roman"/>
          <w:color w:val="535252"/>
          <w:sz w:val="21"/>
          <w:szCs w:val="21"/>
        </w:rPr>
        <w:t xml:space="preserve"> и </w:t>
      </w:r>
      <w:proofErr w:type="spellStart"/>
      <w:r w:rsidRPr="00804195">
        <w:rPr>
          <w:rFonts w:ascii="Trebuchet MS" w:eastAsia="Times New Roman" w:hAnsi="Trebuchet MS" w:cs="Times New Roman"/>
          <w:color w:val="535252"/>
          <w:sz w:val="21"/>
          <w:szCs w:val="21"/>
        </w:rPr>
        <w:t>усталости</w:t>
      </w:r>
      <w:proofErr w:type="spellEnd"/>
      <w:r w:rsidRPr="00804195">
        <w:rPr>
          <w:rFonts w:ascii="Trebuchet MS" w:eastAsia="Times New Roman" w:hAnsi="Trebuchet MS" w:cs="Times New Roman"/>
          <w:color w:val="535252"/>
          <w:sz w:val="21"/>
          <w:szCs w:val="21"/>
        </w:rPr>
        <w:t>.</w:t>
      </w:r>
    </w:p>
    <w:p w:rsidR="0013146B" w:rsidRPr="0013146B" w:rsidRDefault="0013146B" w:rsidP="0013146B">
      <w:pPr>
        <w:shd w:val="clear" w:color="auto" w:fill="FFFFFF"/>
        <w:spacing w:after="300" w:line="330" w:lineRule="atLeast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r w:rsidRPr="0013146B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иногда шум в</w:t>
      </w:r>
      <w:r w:rsidRPr="0013146B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Pr="0013146B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ушах, снижение остроты зрения и</w:t>
      </w:r>
      <w:r w:rsidRPr="0013146B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Pr="0013146B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ухудшение слуха.</w:t>
      </w:r>
    </w:p>
    <w:p w:rsidR="0013146B" w:rsidRPr="0013146B" w:rsidRDefault="0013146B" w:rsidP="0013146B">
      <w:pPr>
        <w:shd w:val="clear" w:color="auto" w:fill="FFFFFF"/>
        <w:spacing w:before="100" w:beforeAutospacing="1" w:after="75" w:line="330" w:lineRule="atLeast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</w:p>
    <w:p w:rsidR="00804195" w:rsidRDefault="00804195" w:rsidP="008E2D88">
      <w:pPr>
        <w:rPr>
          <w:b/>
          <w:sz w:val="32"/>
          <w:lang w:val="ru-RU"/>
        </w:rPr>
      </w:pPr>
    </w:p>
    <w:p w:rsidR="008E2D88" w:rsidRDefault="008E2D88" w:rsidP="008E2D88">
      <w:pPr>
        <w:rPr>
          <w:b/>
          <w:sz w:val="24"/>
          <w:lang w:val="ru-RU"/>
        </w:rPr>
      </w:pPr>
      <w:r w:rsidRPr="008E2D88">
        <w:rPr>
          <w:b/>
          <w:sz w:val="24"/>
          <w:lang w:val="ru-RU"/>
        </w:rPr>
        <w:t>Причины</w:t>
      </w:r>
    </w:p>
    <w:p w:rsidR="00804195" w:rsidRPr="00804195" w:rsidRDefault="00804195" w:rsidP="00804195">
      <w:pPr>
        <w:shd w:val="clear" w:color="auto" w:fill="FFFFFF"/>
        <w:spacing w:after="300" w:line="330" w:lineRule="atLeast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r w:rsidRPr="00804195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Главными причинами шейного остеохондроза являются:</w:t>
      </w:r>
    </w:p>
    <w:p w:rsidR="00804195" w:rsidRPr="00804195" w:rsidRDefault="00804195" w:rsidP="00804195">
      <w:pPr>
        <w:numPr>
          <w:ilvl w:val="0"/>
          <w:numId w:val="9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eastAsia="Times New Roman" w:hAnsi="Trebuchet MS" w:cs="Times New Roman"/>
          <w:color w:val="535252"/>
          <w:sz w:val="21"/>
          <w:szCs w:val="21"/>
        </w:rPr>
      </w:pPr>
      <w:proofErr w:type="spellStart"/>
      <w:r w:rsidRPr="00804195">
        <w:rPr>
          <w:rFonts w:ascii="Trebuchet MS" w:eastAsia="Times New Roman" w:hAnsi="Trebuchet MS" w:cs="Times New Roman"/>
          <w:color w:val="535252"/>
          <w:sz w:val="21"/>
          <w:szCs w:val="21"/>
        </w:rPr>
        <w:t>малоподвижный</w:t>
      </w:r>
      <w:proofErr w:type="spellEnd"/>
      <w:r w:rsidRPr="00804195">
        <w:rPr>
          <w:rFonts w:ascii="Trebuchet MS" w:eastAsia="Times New Roman" w:hAnsi="Trebuchet MS" w:cs="Times New Roman"/>
          <w:color w:val="535252"/>
          <w:sz w:val="21"/>
          <w:szCs w:val="21"/>
        </w:rPr>
        <w:t xml:space="preserve"> </w:t>
      </w:r>
      <w:proofErr w:type="spellStart"/>
      <w:r w:rsidRPr="00804195">
        <w:rPr>
          <w:rFonts w:ascii="Trebuchet MS" w:eastAsia="Times New Roman" w:hAnsi="Trebuchet MS" w:cs="Times New Roman"/>
          <w:color w:val="535252"/>
          <w:sz w:val="21"/>
          <w:szCs w:val="21"/>
        </w:rPr>
        <w:t>образ</w:t>
      </w:r>
      <w:proofErr w:type="spellEnd"/>
      <w:r w:rsidRPr="00804195">
        <w:rPr>
          <w:rFonts w:ascii="Trebuchet MS" w:eastAsia="Times New Roman" w:hAnsi="Trebuchet MS" w:cs="Times New Roman"/>
          <w:color w:val="535252"/>
          <w:sz w:val="21"/>
          <w:szCs w:val="21"/>
        </w:rPr>
        <w:t xml:space="preserve"> </w:t>
      </w:r>
      <w:proofErr w:type="spellStart"/>
      <w:r w:rsidRPr="00804195">
        <w:rPr>
          <w:rFonts w:ascii="Trebuchet MS" w:eastAsia="Times New Roman" w:hAnsi="Trebuchet MS" w:cs="Times New Roman"/>
          <w:color w:val="535252"/>
          <w:sz w:val="21"/>
          <w:szCs w:val="21"/>
        </w:rPr>
        <w:t>жизни</w:t>
      </w:r>
      <w:proofErr w:type="spellEnd"/>
      <w:r w:rsidRPr="00804195">
        <w:rPr>
          <w:rFonts w:ascii="Trebuchet MS" w:eastAsia="Times New Roman" w:hAnsi="Trebuchet MS" w:cs="Times New Roman"/>
          <w:color w:val="535252"/>
          <w:sz w:val="21"/>
          <w:szCs w:val="21"/>
        </w:rPr>
        <w:t>;</w:t>
      </w:r>
    </w:p>
    <w:p w:rsidR="00804195" w:rsidRPr="00C05F86" w:rsidRDefault="00804195" w:rsidP="00C05F86">
      <w:pPr>
        <w:pStyle w:val="a8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804195">
        <w:rPr>
          <w:rFonts w:ascii="Trebuchet MS" w:eastAsia="Times New Roman" w:hAnsi="Trebuchet MS" w:cs="Times New Roman"/>
          <w:color w:val="535252"/>
          <w:sz w:val="21"/>
          <w:szCs w:val="21"/>
        </w:rPr>
        <w:t>нарушение</w:t>
      </w:r>
      <w:proofErr w:type="spellEnd"/>
      <w:r w:rsidRPr="00804195">
        <w:rPr>
          <w:rFonts w:ascii="Trebuchet MS" w:eastAsia="Times New Roman" w:hAnsi="Trebuchet MS" w:cs="Times New Roman"/>
          <w:color w:val="535252"/>
          <w:sz w:val="21"/>
          <w:szCs w:val="21"/>
        </w:rPr>
        <w:t xml:space="preserve"> </w:t>
      </w:r>
      <w:proofErr w:type="spellStart"/>
      <w:r w:rsidRPr="00804195">
        <w:rPr>
          <w:rFonts w:ascii="Trebuchet MS" w:eastAsia="Times New Roman" w:hAnsi="Trebuchet MS" w:cs="Times New Roman"/>
          <w:color w:val="535252"/>
          <w:sz w:val="21"/>
          <w:szCs w:val="21"/>
        </w:rPr>
        <w:t>обмена</w:t>
      </w:r>
      <w:proofErr w:type="spellEnd"/>
      <w:r w:rsidRPr="00804195">
        <w:rPr>
          <w:rFonts w:ascii="Trebuchet MS" w:eastAsia="Times New Roman" w:hAnsi="Trebuchet MS" w:cs="Times New Roman"/>
          <w:color w:val="535252"/>
          <w:sz w:val="21"/>
          <w:szCs w:val="21"/>
        </w:rPr>
        <w:t xml:space="preserve"> </w:t>
      </w:r>
      <w:proofErr w:type="spellStart"/>
      <w:r w:rsidRPr="00804195">
        <w:rPr>
          <w:rFonts w:ascii="Trebuchet MS" w:eastAsia="Times New Roman" w:hAnsi="Trebuchet MS" w:cs="Times New Roman"/>
          <w:color w:val="535252"/>
          <w:sz w:val="21"/>
          <w:szCs w:val="21"/>
        </w:rPr>
        <w:t>веществ</w:t>
      </w:r>
      <w:proofErr w:type="spellEnd"/>
      <w:r w:rsidR="00C05F86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 xml:space="preserve">, </w:t>
      </w:r>
      <w:r w:rsidR="00C05F86" w:rsidRPr="008A2915">
        <w:rPr>
          <w:rFonts w:ascii="Times New Roman" w:eastAsia="Times New Roman" w:hAnsi="Times New Roman" w:cs="Times New Roman"/>
          <w:sz w:val="24"/>
          <w:szCs w:val="24"/>
          <w:lang w:val="ru-RU"/>
        </w:rPr>
        <w:t>инфекции, интоксикации</w:t>
      </w:r>
    </w:p>
    <w:p w:rsidR="00804195" w:rsidRPr="00804195" w:rsidRDefault="00804195" w:rsidP="00804195">
      <w:pPr>
        <w:numPr>
          <w:ilvl w:val="0"/>
          <w:numId w:val="9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r w:rsidRPr="00804195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отложение солей в</w:t>
      </w:r>
      <w:r w:rsidRPr="00804195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Pr="00804195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шейном отделе позвоночника;</w:t>
      </w:r>
    </w:p>
    <w:p w:rsidR="00804195" w:rsidRPr="00C05F86" w:rsidRDefault="00804195" w:rsidP="00804195">
      <w:pPr>
        <w:numPr>
          <w:ilvl w:val="0"/>
          <w:numId w:val="9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r w:rsidRPr="00C05F86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lastRenderedPageBreak/>
        <w:t>неправильное питание</w:t>
      </w:r>
      <w:r w:rsidR="00C05F86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 xml:space="preserve"> </w:t>
      </w:r>
      <w:r w:rsidR="00C05F86" w:rsidRPr="008A2915">
        <w:rPr>
          <w:rFonts w:ascii="Times New Roman" w:eastAsia="Times New Roman" w:hAnsi="Times New Roman" w:cs="Times New Roman"/>
          <w:sz w:val="24"/>
          <w:szCs w:val="24"/>
          <w:lang w:val="ru-RU"/>
        </w:rPr>
        <w:t>(недостаток микроэлементов, витаминов и жидкости)</w:t>
      </w:r>
      <w:r w:rsidRPr="00C05F86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;</w:t>
      </w:r>
    </w:p>
    <w:p w:rsidR="00804195" w:rsidRPr="00804195" w:rsidRDefault="00804195" w:rsidP="00804195">
      <w:pPr>
        <w:numPr>
          <w:ilvl w:val="0"/>
          <w:numId w:val="10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eastAsia="Times New Roman" w:hAnsi="Trebuchet MS" w:cs="Times New Roman"/>
          <w:color w:val="535252"/>
          <w:sz w:val="21"/>
          <w:szCs w:val="21"/>
        </w:rPr>
      </w:pPr>
      <w:proofErr w:type="spellStart"/>
      <w:r w:rsidRPr="00804195">
        <w:rPr>
          <w:rFonts w:ascii="Trebuchet MS" w:eastAsia="Times New Roman" w:hAnsi="Trebuchet MS" w:cs="Times New Roman"/>
          <w:color w:val="535252"/>
          <w:sz w:val="21"/>
          <w:szCs w:val="21"/>
        </w:rPr>
        <w:t>наследственная</w:t>
      </w:r>
      <w:proofErr w:type="spellEnd"/>
      <w:r w:rsidRPr="00804195">
        <w:rPr>
          <w:rFonts w:ascii="Trebuchet MS" w:eastAsia="Times New Roman" w:hAnsi="Trebuchet MS" w:cs="Times New Roman"/>
          <w:color w:val="535252"/>
          <w:sz w:val="21"/>
          <w:szCs w:val="21"/>
        </w:rPr>
        <w:t xml:space="preserve"> </w:t>
      </w:r>
      <w:proofErr w:type="spellStart"/>
      <w:r w:rsidRPr="00804195">
        <w:rPr>
          <w:rFonts w:ascii="Trebuchet MS" w:eastAsia="Times New Roman" w:hAnsi="Trebuchet MS" w:cs="Times New Roman"/>
          <w:color w:val="535252"/>
          <w:sz w:val="21"/>
          <w:szCs w:val="21"/>
        </w:rPr>
        <w:t>предрасположенность</w:t>
      </w:r>
      <w:proofErr w:type="spellEnd"/>
      <w:r w:rsidRPr="00804195">
        <w:rPr>
          <w:rFonts w:ascii="Trebuchet MS" w:eastAsia="Times New Roman" w:hAnsi="Trebuchet MS" w:cs="Times New Roman"/>
          <w:color w:val="535252"/>
          <w:sz w:val="21"/>
          <w:szCs w:val="21"/>
        </w:rPr>
        <w:t>;</w:t>
      </w:r>
    </w:p>
    <w:p w:rsidR="00804195" w:rsidRPr="00C05F86" w:rsidRDefault="00804195" w:rsidP="00804195">
      <w:pPr>
        <w:numPr>
          <w:ilvl w:val="0"/>
          <w:numId w:val="10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r w:rsidRPr="00C05F86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травмы шейного отдела позвоночник</w:t>
      </w:r>
      <w:proofErr w:type="gramStart"/>
      <w:r w:rsidRPr="00C05F86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а</w:t>
      </w:r>
      <w:r w:rsidR="00C05F86" w:rsidRPr="00C05F86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="00C05F86" w:rsidRPr="00C05F86">
        <w:rPr>
          <w:rFonts w:ascii="Times New Roman" w:eastAsia="Times New Roman" w:hAnsi="Times New Roman" w:cs="Times New Roman"/>
          <w:sz w:val="24"/>
          <w:szCs w:val="24"/>
          <w:lang w:val="ru-RU"/>
        </w:rPr>
        <w:t>ушибы, переломы)</w:t>
      </w:r>
      <w:r w:rsidRPr="00C05F86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;</w:t>
      </w:r>
    </w:p>
    <w:p w:rsidR="00804195" w:rsidRPr="00804195" w:rsidRDefault="00804195" w:rsidP="00804195">
      <w:pPr>
        <w:numPr>
          <w:ilvl w:val="0"/>
          <w:numId w:val="10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eastAsia="Times New Roman" w:hAnsi="Trebuchet MS" w:cs="Times New Roman"/>
          <w:color w:val="535252"/>
          <w:sz w:val="21"/>
          <w:szCs w:val="21"/>
        </w:rPr>
      </w:pPr>
      <w:proofErr w:type="spellStart"/>
      <w:r w:rsidRPr="00804195">
        <w:rPr>
          <w:rFonts w:ascii="Trebuchet MS" w:eastAsia="Times New Roman" w:hAnsi="Trebuchet MS" w:cs="Times New Roman"/>
          <w:color w:val="535252"/>
          <w:sz w:val="21"/>
          <w:szCs w:val="21"/>
        </w:rPr>
        <w:t>гормональные</w:t>
      </w:r>
      <w:proofErr w:type="spellEnd"/>
      <w:r w:rsidRPr="00804195">
        <w:rPr>
          <w:rFonts w:ascii="Trebuchet MS" w:eastAsia="Times New Roman" w:hAnsi="Trebuchet MS" w:cs="Times New Roman"/>
          <w:color w:val="535252"/>
          <w:sz w:val="21"/>
          <w:szCs w:val="21"/>
        </w:rPr>
        <w:t xml:space="preserve"> </w:t>
      </w:r>
      <w:proofErr w:type="spellStart"/>
      <w:r w:rsidRPr="00804195">
        <w:rPr>
          <w:rFonts w:ascii="Trebuchet MS" w:eastAsia="Times New Roman" w:hAnsi="Trebuchet MS" w:cs="Times New Roman"/>
          <w:color w:val="535252"/>
          <w:sz w:val="21"/>
          <w:szCs w:val="21"/>
        </w:rPr>
        <w:t>нарушения</w:t>
      </w:r>
      <w:proofErr w:type="spellEnd"/>
      <w:r w:rsidRPr="00804195">
        <w:rPr>
          <w:rFonts w:ascii="Trebuchet MS" w:eastAsia="Times New Roman" w:hAnsi="Trebuchet MS" w:cs="Times New Roman"/>
          <w:color w:val="535252"/>
          <w:sz w:val="21"/>
          <w:szCs w:val="21"/>
        </w:rPr>
        <w:t>;</w:t>
      </w:r>
    </w:p>
    <w:p w:rsidR="00804195" w:rsidRPr="00804195" w:rsidRDefault="00804195" w:rsidP="00804195">
      <w:pPr>
        <w:numPr>
          <w:ilvl w:val="0"/>
          <w:numId w:val="10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eastAsia="Times New Roman" w:hAnsi="Trebuchet MS" w:cs="Times New Roman"/>
          <w:color w:val="535252"/>
          <w:sz w:val="21"/>
          <w:szCs w:val="21"/>
        </w:rPr>
      </w:pPr>
      <w:proofErr w:type="spellStart"/>
      <w:r w:rsidRPr="00804195">
        <w:rPr>
          <w:rFonts w:ascii="Trebuchet MS" w:eastAsia="Times New Roman" w:hAnsi="Trebuchet MS" w:cs="Times New Roman"/>
          <w:color w:val="535252"/>
          <w:sz w:val="21"/>
          <w:szCs w:val="21"/>
        </w:rPr>
        <w:t>ревматизм</w:t>
      </w:r>
      <w:proofErr w:type="spellEnd"/>
      <w:r w:rsidRPr="00804195">
        <w:rPr>
          <w:rFonts w:ascii="Trebuchet MS" w:eastAsia="Times New Roman" w:hAnsi="Trebuchet MS" w:cs="Times New Roman"/>
          <w:color w:val="535252"/>
          <w:sz w:val="21"/>
          <w:szCs w:val="21"/>
        </w:rPr>
        <w:t xml:space="preserve">, </w:t>
      </w:r>
      <w:proofErr w:type="spellStart"/>
      <w:r w:rsidRPr="00804195">
        <w:rPr>
          <w:rFonts w:ascii="Trebuchet MS" w:eastAsia="Times New Roman" w:hAnsi="Trebuchet MS" w:cs="Times New Roman"/>
          <w:color w:val="535252"/>
          <w:sz w:val="21"/>
          <w:szCs w:val="21"/>
        </w:rPr>
        <w:t>системная</w:t>
      </w:r>
      <w:proofErr w:type="spellEnd"/>
      <w:r w:rsidRPr="00804195">
        <w:rPr>
          <w:rFonts w:ascii="Trebuchet MS" w:eastAsia="Times New Roman" w:hAnsi="Trebuchet MS" w:cs="Times New Roman"/>
          <w:color w:val="535252"/>
          <w:sz w:val="21"/>
          <w:szCs w:val="21"/>
        </w:rPr>
        <w:t xml:space="preserve"> </w:t>
      </w:r>
      <w:proofErr w:type="spellStart"/>
      <w:r w:rsidRPr="00804195">
        <w:rPr>
          <w:rFonts w:ascii="Trebuchet MS" w:eastAsia="Times New Roman" w:hAnsi="Trebuchet MS" w:cs="Times New Roman"/>
          <w:color w:val="535252"/>
          <w:sz w:val="21"/>
          <w:szCs w:val="21"/>
        </w:rPr>
        <w:t>красная</w:t>
      </w:r>
      <w:proofErr w:type="spellEnd"/>
      <w:r w:rsidRPr="00804195">
        <w:rPr>
          <w:rFonts w:ascii="Trebuchet MS" w:eastAsia="Times New Roman" w:hAnsi="Trebuchet MS" w:cs="Times New Roman"/>
          <w:color w:val="535252"/>
          <w:sz w:val="21"/>
          <w:szCs w:val="21"/>
        </w:rPr>
        <w:t xml:space="preserve"> </w:t>
      </w:r>
      <w:proofErr w:type="spellStart"/>
      <w:r w:rsidRPr="00804195">
        <w:rPr>
          <w:rFonts w:ascii="Trebuchet MS" w:eastAsia="Times New Roman" w:hAnsi="Trebuchet MS" w:cs="Times New Roman"/>
          <w:color w:val="535252"/>
          <w:sz w:val="21"/>
          <w:szCs w:val="21"/>
        </w:rPr>
        <w:t>волчан</w:t>
      </w:r>
      <w:r w:rsidR="00C05F86">
        <w:rPr>
          <w:rFonts w:ascii="Trebuchet MS" w:eastAsia="Times New Roman" w:hAnsi="Trebuchet MS" w:cs="Times New Roman"/>
          <w:color w:val="535252"/>
          <w:sz w:val="21"/>
          <w:szCs w:val="21"/>
        </w:rPr>
        <w:t>ка</w:t>
      </w:r>
      <w:proofErr w:type="spellEnd"/>
      <w:r w:rsidR="00C05F86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;</w:t>
      </w:r>
    </w:p>
    <w:p w:rsidR="008A2915" w:rsidRPr="00C05F86" w:rsidRDefault="008A2915" w:rsidP="008A2915">
      <w:pPr>
        <w:pStyle w:val="a8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915">
        <w:rPr>
          <w:rFonts w:ascii="Times New Roman" w:eastAsia="Times New Roman" w:hAnsi="Symbol" w:cs="Times New Roman"/>
          <w:sz w:val="24"/>
          <w:szCs w:val="24"/>
        </w:rPr>
        <w:t></w:t>
      </w:r>
      <w:r w:rsidRPr="008A291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A2915">
        <w:rPr>
          <w:rFonts w:ascii="Times New Roman" w:eastAsia="Times New Roman" w:hAnsi="Times New Roman" w:cs="Times New Roman"/>
          <w:sz w:val="24"/>
          <w:szCs w:val="24"/>
        </w:rPr>
        <w:t>избыточный</w:t>
      </w:r>
      <w:proofErr w:type="spellEnd"/>
      <w:r w:rsidRPr="008A29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2915">
        <w:rPr>
          <w:rFonts w:ascii="Times New Roman" w:eastAsia="Times New Roman" w:hAnsi="Times New Roman" w:cs="Times New Roman"/>
          <w:sz w:val="24"/>
          <w:szCs w:val="24"/>
        </w:rPr>
        <w:t>вес</w:t>
      </w:r>
      <w:proofErr w:type="spellEnd"/>
    </w:p>
    <w:p w:rsidR="00C05F86" w:rsidRPr="008A2915" w:rsidRDefault="00C05F86" w:rsidP="008A2915">
      <w:pPr>
        <w:pStyle w:val="a8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2915" w:rsidRPr="008A2915" w:rsidRDefault="008A2915" w:rsidP="008A2915">
      <w:pPr>
        <w:pStyle w:val="a8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915">
        <w:rPr>
          <w:rFonts w:ascii="Times New Roman" w:eastAsia="Times New Roman" w:hAnsi="Symbol" w:cs="Times New Roman"/>
          <w:sz w:val="24"/>
          <w:szCs w:val="24"/>
        </w:rPr>
        <w:t></w:t>
      </w:r>
      <w:r w:rsidRPr="008A291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A2915">
        <w:rPr>
          <w:rFonts w:ascii="Times New Roman" w:eastAsia="Times New Roman" w:hAnsi="Times New Roman" w:cs="Times New Roman"/>
          <w:sz w:val="24"/>
          <w:szCs w:val="24"/>
        </w:rPr>
        <w:t>нарушение</w:t>
      </w:r>
      <w:proofErr w:type="spellEnd"/>
      <w:r w:rsidRPr="008A29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2915">
        <w:rPr>
          <w:rFonts w:ascii="Times New Roman" w:eastAsia="Times New Roman" w:hAnsi="Times New Roman" w:cs="Times New Roman"/>
          <w:sz w:val="24"/>
          <w:szCs w:val="24"/>
        </w:rPr>
        <w:t>осанки</w:t>
      </w:r>
      <w:proofErr w:type="spellEnd"/>
      <w:r w:rsidRPr="008A29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2915">
        <w:rPr>
          <w:rFonts w:ascii="Times New Roman" w:eastAsia="Times New Roman" w:hAnsi="Times New Roman" w:cs="Times New Roman"/>
          <w:sz w:val="24"/>
          <w:szCs w:val="24"/>
        </w:rPr>
        <w:t>искривление</w:t>
      </w:r>
      <w:proofErr w:type="spellEnd"/>
      <w:r w:rsidRPr="008A29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2915">
        <w:rPr>
          <w:rFonts w:ascii="Times New Roman" w:eastAsia="Times New Roman" w:hAnsi="Times New Roman" w:cs="Times New Roman"/>
          <w:sz w:val="24"/>
          <w:szCs w:val="24"/>
        </w:rPr>
        <w:t>позвоночника</w:t>
      </w:r>
      <w:proofErr w:type="spellEnd"/>
    </w:p>
    <w:p w:rsidR="008A2915" w:rsidRPr="008A2915" w:rsidRDefault="008A2915" w:rsidP="008A2915">
      <w:pPr>
        <w:pStyle w:val="a8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915">
        <w:rPr>
          <w:rFonts w:ascii="Times New Roman" w:eastAsia="Times New Roman" w:hAnsi="Symbol" w:cs="Times New Roman"/>
          <w:sz w:val="24"/>
          <w:szCs w:val="24"/>
        </w:rPr>
        <w:t></w:t>
      </w:r>
      <w:r w:rsidRPr="008A291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A2915">
        <w:rPr>
          <w:rFonts w:ascii="Times New Roman" w:eastAsia="Times New Roman" w:hAnsi="Times New Roman" w:cs="Times New Roman"/>
          <w:sz w:val="24"/>
          <w:szCs w:val="24"/>
        </w:rPr>
        <w:t>плоскостопие</w:t>
      </w:r>
      <w:proofErr w:type="spellEnd"/>
    </w:p>
    <w:p w:rsidR="008A2915" w:rsidRPr="00C05F86" w:rsidRDefault="008A2915" w:rsidP="008A2915">
      <w:pPr>
        <w:pStyle w:val="a8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915">
        <w:rPr>
          <w:rFonts w:ascii="Times New Roman" w:eastAsia="Times New Roman" w:hAnsi="Symbol" w:cs="Times New Roman"/>
          <w:sz w:val="24"/>
          <w:szCs w:val="24"/>
        </w:rPr>
        <w:t></w:t>
      </w:r>
      <w:r w:rsidRPr="008A291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A2915">
        <w:rPr>
          <w:rFonts w:ascii="Times New Roman" w:eastAsia="Times New Roman" w:hAnsi="Times New Roman" w:cs="Times New Roman"/>
          <w:sz w:val="24"/>
          <w:szCs w:val="24"/>
        </w:rPr>
        <w:t>неблагоприятные</w:t>
      </w:r>
      <w:proofErr w:type="spellEnd"/>
      <w:r w:rsidRPr="008A29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2915">
        <w:rPr>
          <w:rFonts w:ascii="Times New Roman" w:eastAsia="Times New Roman" w:hAnsi="Times New Roman" w:cs="Times New Roman"/>
          <w:sz w:val="24"/>
          <w:szCs w:val="24"/>
        </w:rPr>
        <w:t>экологические</w:t>
      </w:r>
      <w:proofErr w:type="spellEnd"/>
      <w:r w:rsidRPr="008A29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2915">
        <w:rPr>
          <w:rFonts w:ascii="Times New Roman" w:eastAsia="Times New Roman" w:hAnsi="Times New Roman" w:cs="Times New Roman"/>
          <w:sz w:val="24"/>
          <w:szCs w:val="24"/>
        </w:rPr>
        <w:t>условия</w:t>
      </w:r>
      <w:proofErr w:type="spellEnd"/>
    </w:p>
    <w:p w:rsidR="008A2915" w:rsidRPr="00C05F86" w:rsidRDefault="00C05F86" w:rsidP="00C05F86">
      <w:pPr>
        <w:numPr>
          <w:ilvl w:val="0"/>
          <w:numId w:val="10"/>
        </w:numPr>
        <w:shd w:val="clear" w:color="auto" w:fill="FFFFFF"/>
        <w:spacing w:before="100" w:beforeAutospacing="1" w:after="75" w:line="330" w:lineRule="atLeast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r w:rsidRPr="00804195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работа за</w:t>
      </w:r>
      <w:r w:rsidRPr="00804195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Pr="00804195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компьютером,</w:t>
      </w:r>
      <w:r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 xml:space="preserve"> постоянное вождение автомобиля, </w:t>
      </w:r>
      <w:r w:rsidR="008A2915" w:rsidRPr="00C05F86">
        <w:rPr>
          <w:rFonts w:ascii="Times New Roman" w:eastAsia="Times New Roman" w:hAnsi="Times New Roman" w:cs="Times New Roman"/>
          <w:sz w:val="24"/>
          <w:szCs w:val="24"/>
          <w:lang w:val="ru-RU"/>
        </w:rPr>
        <w:t>подъемом тяжестей</w:t>
      </w:r>
      <w:r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 xml:space="preserve">, </w:t>
      </w:r>
      <w:r w:rsidR="008A2915" w:rsidRPr="00C05F86">
        <w:rPr>
          <w:rFonts w:ascii="Times New Roman" w:eastAsia="Times New Roman" w:hAnsi="Times New Roman" w:cs="Times New Roman"/>
          <w:sz w:val="24"/>
          <w:szCs w:val="24"/>
          <w:lang w:val="ru-RU"/>
        </w:rPr>
        <w:t>часты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е</w:t>
      </w:r>
      <w:r w:rsidR="008A2915" w:rsidRPr="00C05F8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изменения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положения тела (повороты, сгибание и разгибание, рывки</w:t>
      </w:r>
      <w:r w:rsidR="008A2915" w:rsidRPr="00C05F86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 xml:space="preserve">, </w:t>
      </w:r>
      <w:r w:rsidR="008A2915" w:rsidRPr="00C05F86">
        <w:rPr>
          <w:rFonts w:ascii="Times New Roman" w:eastAsia="Times New Roman" w:hAnsi="Times New Roman" w:cs="Times New Roman"/>
          <w:sz w:val="24"/>
          <w:szCs w:val="24"/>
          <w:lang w:val="ru-RU"/>
        </w:rPr>
        <w:t>длительное нахождение в неудобной позе в положении стоя, сидя, лежа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8A2915" w:rsidRPr="008A2915" w:rsidRDefault="008A2915" w:rsidP="008A2915">
      <w:pPr>
        <w:pStyle w:val="a8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A2915">
        <w:rPr>
          <w:rFonts w:ascii="Times New Roman" w:eastAsia="Times New Roman" w:hAnsi="Symbol" w:cs="Times New Roman"/>
          <w:sz w:val="24"/>
          <w:szCs w:val="24"/>
        </w:rPr>
        <w:t></w:t>
      </w:r>
      <w:r w:rsidRPr="008A291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чрезмерные физические нагрузки при неразвитой костно-мышечной системе</w:t>
      </w:r>
    </w:p>
    <w:p w:rsidR="008A2915" w:rsidRPr="008A2915" w:rsidRDefault="008A2915" w:rsidP="008A2915">
      <w:pPr>
        <w:pStyle w:val="a8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915">
        <w:rPr>
          <w:rFonts w:ascii="Times New Roman" w:eastAsia="Times New Roman" w:hAnsi="Symbol" w:cs="Times New Roman"/>
          <w:sz w:val="24"/>
          <w:szCs w:val="24"/>
        </w:rPr>
        <w:t></w:t>
      </w:r>
      <w:r w:rsidRPr="008A291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A2915">
        <w:rPr>
          <w:rFonts w:ascii="Times New Roman" w:eastAsia="Times New Roman" w:hAnsi="Times New Roman" w:cs="Times New Roman"/>
          <w:sz w:val="24"/>
          <w:szCs w:val="24"/>
        </w:rPr>
        <w:t>нервное</w:t>
      </w:r>
      <w:proofErr w:type="spellEnd"/>
      <w:r w:rsidRPr="008A29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2915">
        <w:rPr>
          <w:rFonts w:ascii="Times New Roman" w:eastAsia="Times New Roman" w:hAnsi="Times New Roman" w:cs="Times New Roman"/>
          <w:sz w:val="24"/>
          <w:szCs w:val="24"/>
        </w:rPr>
        <w:t>перенапряжение</w:t>
      </w:r>
      <w:proofErr w:type="spellEnd"/>
      <w:r w:rsidRPr="008A29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2915">
        <w:rPr>
          <w:rFonts w:ascii="Times New Roman" w:eastAsia="Times New Roman" w:hAnsi="Times New Roman" w:cs="Times New Roman"/>
          <w:sz w:val="24"/>
          <w:szCs w:val="24"/>
        </w:rPr>
        <w:t>стрессы</w:t>
      </w:r>
      <w:proofErr w:type="spellEnd"/>
    </w:p>
    <w:p w:rsidR="008A2915" w:rsidRPr="008A2915" w:rsidRDefault="008A2915" w:rsidP="008A2915">
      <w:pPr>
        <w:pStyle w:val="a8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915">
        <w:rPr>
          <w:rFonts w:ascii="Times New Roman" w:eastAsia="Times New Roman" w:hAnsi="Symbol" w:cs="Times New Roman"/>
          <w:sz w:val="24"/>
          <w:szCs w:val="24"/>
        </w:rPr>
        <w:t></w:t>
      </w:r>
      <w:r w:rsidRPr="008A291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A2915">
        <w:rPr>
          <w:rFonts w:ascii="Times New Roman" w:eastAsia="Times New Roman" w:hAnsi="Times New Roman" w:cs="Times New Roman"/>
          <w:sz w:val="24"/>
          <w:szCs w:val="24"/>
        </w:rPr>
        <w:t>переохлаждение</w:t>
      </w:r>
      <w:proofErr w:type="spellEnd"/>
    </w:p>
    <w:p w:rsidR="00804195" w:rsidRPr="008A2915" w:rsidRDefault="008A2915" w:rsidP="008A2915">
      <w:pPr>
        <w:pStyle w:val="a8"/>
        <w:numPr>
          <w:ilvl w:val="0"/>
          <w:numId w:val="10"/>
        </w:numPr>
        <w:rPr>
          <w:b/>
          <w:sz w:val="24"/>
          <w:lang w:val="ru-RU"/>
        </w:rPr>
      </w:pPr>
      <w:proofErr w:type="gramStart"/>
      <w:r w:rsidRPr="008A2915">
        <w:rPr>
          <w:rFonts w:ascii="Times New Roman" w:eastAsia="Times New Roman" w:hAnsi="Symbol" w:cs="Times New Roman"/>
          <w:sz w:val="24"/>
          <w:szCs w:val="24"/>
        </w:rPr>
        <w:t></w:t>
      </w:r>
      <w:r w:rsidRPr="008A291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использование</w:t>
      </w:r>
      <w:proofErr w:type="gramEnd"/>
      <w:r w:rsidRPr="008A291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неправильных подушек во время сна.</w:t>
      </w:r>
    </w:p>
    <w:p w:rsidR="008E2D88" w:rsidRDefault="008E2D88" w:rsidP="008E2D88">
      <w:pPr>
        <w:rPr>
          <w:b/>
          <w:sz w:val="24"/>
          <w:lang w:val="ru-RU"/>
        </w:rPr>
      </w:pPr>
      <w:r w:rsidRPr="008E2D88">
        <w:rPr>
          <w:b/>
          <w:sz w:val="24"/>
          <w:lang w:val="ru-RU"/>
        </w:rPr>
        <w:t>Лечение</w:t>
      </w:r>
    </w:p>
    <w:p w:rsidR="003A657F" w:rsidRDefault="00804195" w:rsidP="008E2D88">
      <w:pPr>
        <w:rPr>
          <w:rFonts w:ascii="Verdana" w:hAnsi="Verdana"/>
          <w:color w:val="444444"/>
          <w:sz w:val="21"/>
          <w:szCs w:val="21"/>
          <w:shd w:val="clear" w:color="auto" w:fill="F9F9F9"/>
          <w:lang w:val="ru-RU"/>
        </w:rPr>
      </w:pPr>
      <w:r w:rsidRPr="00804195">
        <w:rPr>
          <w:rFonts w:ascii="Verdana" w:hAnsi="Verdana"/>
          <w:color w:val="444444"/>
          <w:sz w:val="21"/>
          <w:szCs w:val="21"/>
          <w:shd w:val="clear" w:color="auto" w:fill="F9F9F9"/>
          <w:lang w:val="ru-RU"/>
        </w:rPr>
        <w:t xml:space="preserve">Шейный остеохондроз – сложное заболевание, требующее длительного, систематического и поэтапного лечения. Терапия направлена на устранение болевого синдрома и борьбу с воспалительным процессом в пораженной области. </w:t>
      </w:r>
    </w:p>
    <w:p w:rsidR="00CE2F5B" w:rsidRDefault="00804195" w:rsidP="008E2D88">
      <w:pPr>
        <w:rPr>
          <w:rFonts w:ascii="Verdana" w:hAnsi="Verdana"/>
          <w:color w:val="444444"/>
          <w:sz w:val="21"/>
          <w:szCs w:val="21"/>
          <w:shd w:val="clear" w:color="auto" w:fill="F9F9F9"/>
          <w:lang w:val="ru-RU"/>
        </w:rPr>
      </w:pPr>
      <w:r w:rsidRPr="00804195">
        <w:rPr>
          <w:rFonts w:ascii="Verdana" w:hAnsi="Verdana"/>
          <w:color w:val="444444"/>
          <w:sz w:val="21"/>
          <w:szCs w:val="21"/>
          <w:shd w:val="clear" w:color="auto" w:fill="F9F9F9"/>
          <w:lang w:val="ru-RU"/>
        </w:rPr>
        <w:t>Больным назначаются анальгетик</w:t>
      </w:r>
      <w:r w:rsidR="00CE2F5B">
        <w:rPr>
          <w:rFonts w:ascii="Verdana" w:hAnsi="Verdana"/>
          <w:color w:val="444444"/>
          <w:sz w:val="21"/>
          <w:szCs w:val="21"/>
          <w:shd w:val="clear" w:color="auto" w:fill="F9F9F9"/>
          <w:lang w:val="ru-RU"/>
        </w:rPr>
        <w:t>и (</w:t>
      </w:r>
      <w:proofErr w:type="spellStart"/>
      <w:r w:rsidR="00CE2F5B">
        <w:rPr>
          <w:rFonts w:ascii="Verdana" w:hAnsi="Verdana"/>
          <w:color w:val="444444"/>
          <w:sz w:val="21"/>
          <w:szCs w:val="21"/>
          <w:shd w:val="clear" w:color="auto" w:fill="F9F9F9"/>
          <w:lang w:val="ru-RU"/>
        </w:rPr>
        <w:t>Кеторол</w:t>
      </w:r>
      <w:proofErr w:type="spellEnd"/>
      <w:r w:rsidR="00CE2F5B">
        <w:rPr>
          <w:rFonts w:ascii="Verdana" w:hAnsi="Verdana"/>
          <w:color w:val="444444"/>
          <w:sz w:val="21"/>
          <w:szCs w:val="21"/>
          <w:shd w:val="clear" w:color="auto" w:fill="F9F9F9"/>
          <w:lang w:val="ru-RU"/>
        </w:rPr>
        <w:t xml:space="preserve">, Баралгин, анальгин) и </w:t>
      </w:r>
      <w:proofErr w:type="spellStart"/>
      <w:r w:rsidRPr="00804195">
        <w:rPr>
          <w:rFonts w:ascii="Verdana" w:hAnsi="Verdana"/>
          <w:color w:val="444444"/>
          <w:sz w:val="21"/>
          <w:szCs w:val="21"/>
          <w:shd w:val="clear" w:color="auto" w:fill="F9F9F9"/>
          <w:lang w:val="ru-RU"/>
        </w:rPr>
        <w:t>хондропротектор</w:t>
      </w:r>
      <w:r w:rsidR="00CE2F5B">
        <w:rPr>
          <w:rFonts w:ascii="Verdana" w:hAnsi="Verdana"/>
          <w:color w:val="444444"/>
          <w:sz w:val="21"/>
          <w:szCs w:val="21"/>
          <w:shd w:val="clear" w:color="auto" w:fill="F9F9F9"/>
          <w:lang w:val="ru-RU"/>
        </w:rPr>
        <w:t>ы</w:t>
      </w:r>
      <w:proofErr w:type="spellEnd"/>
      <w:r w:rsidRPr="00804195">
        <w:rPr>
          <w:rFonts w:ascii="Verdana" w:hAnsi="Verdana"/>
          <w:color w:val="444444"/>
          <w:sz w:val="21"/>
          <w:szCs w:val="21"/>
          <w:shd w:val="clear" w:color="auto" w:fill="F9F9F9"/>
          <w:lang w:val="ru-RU"/>
        </w:rPr>
        <w:t xml:space="preserve"> (</w:t>
      </w:r>
      <w:proofErr w:type="spellStart"/>
      <w:r w:rsidRPr="00804195">
        <w:rPr>
          <w:rFonts w:ascii="Verdana" w:hAnsi="Verdana"/>
          <w:color w:val="444444"/>
          <w:sz w:val="21"/>
          <w:szCs w:val="21"/>
          <w:shd w:val="clear" w:color="auto" w:fill="F9F9F9"/>
          <w:lang w:val="ru-RU"/>
        </w:rPr>
        <w:t>Терафлекс</w:t>
      </w:r>
      <w:proofErr w:type="spellEnd"/>
      <w:r w:rsidRPr="00804195">
        <w:rPr>
          <w:rFonts w:ascii="Verdana" w:hAnsi="Verdana"/>
          <w:color w:val="444444"/>
          <w:sz w:val="21"/>
          <w:szCs w:val="21"/>
          <w:shd w:val="clear" w:color="auto" w:fill="F9F9F9"/>
          <w:lang w:val="ru-RU"/>
        </w:rPr>
        <w:t xml:space="preserve">, </w:t>
      </w:r>
      <w:proofErr w:type="spellStart"/>
      <w:r w:rsidRPr="00804195">
        <w:rPr>
          <w:rFonts w:ascii="Verdana" w:hAnsi="Verdana"/>
          <w:color w:val="444444"/>
          <w:sz w:val="21"/>
          <w:szCs w:val="21"/>
          <w:shd w:val="clear" w:color="auto" w:fill="F9F9F9"/>
          <w:lang w:val="ru-RU"/>
        </w:rPr>
        <w:t>Артра</w:t>
      </w:r>
      <w:proofErr w:type="spellEnd"/>
      <w:r w:rsidRPr="00804195">
        <w:rPr>
          <w:rFonts w:ascii="Verdana" w:hAnsi="Verdana"/>
          <w:color w:val="444444"/>
          <w:sz w:val="21"/>
          <w:szCs w:val="21"/>
          <w:shd w:val="clear" w:color="auto" w:fill="F9F9F9"/>
          <w:lang w:val="ru-RU"/>
        </w:rPr>
        <w:t xml:space="preserve">, </w:t>
      </w:r>
      <w:proofErr w:type="spellStart"/>
      <w:r w:rsidRPr="00804195">
        <w:rPr>
          <w:rFonts w:ascii="Verdana" w:hAnsi="Verdana"/>
          <w:color w:val="444444"/>
          <w:sz w:val="21"/>
          <w:szCs w:val="21"/>
          <w:shd w:val="clear" w:color="auto" w:fill="F9F9F9"/>
          <w:lang w:val="ru-RU"/>
        </w:rPr>
        <w:t>Алфлутоп</w:t>
      </w:r>
      <w:proofErr w:type="spellEnd"/>
      <w:r w:rsidRPr="00804195">
        <w:rPr>
          <w:rFonts w:ascii="Verdana" w:hAnsi="Verdana"/>
          <w:color w:val="444444"/>
          <w:sz w:val="21"/>
          <w:szCs w:val="21"/>
          <w:shd w:val="clear" w:color="auto" w:fill="F9F9F9"/>
          <w:lang w:val="ru-RU"/>
        </w:rPr>
        <w:t>) – препара</w:t>
      </w:r>
      <w:r w:rsidR="00CE2F5B">
        <w:rPr>
          <w:rFonts w:ascii="Verdana" w:hAnsi="Verdana"/>
          <w:color w:val="444444"/>
          <w:sz w:val="21"/>
          <w:szCs w:val="21"/>
          <w:shd w:val="clear" w:color="auto" w:fill="F9F9F9"/>
          <w:lang w:val="ru-RU"/>
        </w:rPr>
        <w:t>ты</w:t>
      </w:r>
      <w:r w:rsidRPr="00804195">
        <w:rPr>
          <w:rFonts w:ascii="Verdana" w:hAnsi="Verdana"/>
          <w:color w:val="444444"/>
          <w:sz w:val="21"/>
          <w:szCs w:val="21"/>
          <w:shd w:val="clear" w:color="auto" w:fill="F9F9F9"/>
          <w:lang w:val="ru-RU"/>
        </w:rPr>
        <w:t>, которые замедляют разрушение хрящевой ткани.</w:t>
      </w:r>
      <w:r w:rsidR="00CE2F5B">
        <w:rPr>
          <w:rFonts w:ascii="Verdana" w:hAnsi="Verdana"/>
          <w:color w:val="444444"/>
          <w:sz w:val="21"/>
          <w:szCs w:val="21"/>
          <w:shd w:val="clear" w:color="auto" w:fill="F9F9F9"/>
          <w:lang w:val="ru-RU"/>
        </w:rPr>
        <w:t xml:space="preserve"> </w:t>
      </w:r>
      <w:r w:rsidRPr="00804195">
        <w:rPr>
          <w:rFonts w:ascii="Verdana" w:hAnsi="Verdana"/>
          <w:color w:val="444444"/>
          <w:sz w:val="21"/>
          <w:szCs w:val="21"/>
          <w:shd w:val="clear" w:color="auto" w:fill="F9F9F9"/>
          <w:lang w:val="ru-RU"/>
        </w:rPr>
        <w:t xml:space="preserve">Для улучшения регенеративных и обменных процессов в пострадавшем нервном корешке больным назначаются витамины группы В. </w:t>
      </w:r>
    </w:p>
    <w:p w:rsidR="008A2915" w:rsidRPr="00CE2F5B" w:rsidRDefault="00804195" w:rsidP="008A2915">
      <w:pPr>
        <w:rPr>
          <w:rFonts w:ascii="Verdana" w:hAnsi="Verdana"/>
          <w:color w:val="444444"/>
          <w:sz w:val="21"/>
          <w:szCs w:val="21"/>
          <w:shd w:val="clear" w:color="auto" w:fill="F9F9F9"/>
          <w:lang w:val="ru-RU"/>
        </w:rPr>
      </w:pPr>
      <w:r w:rsidRPr="00804195">
        <w:rPr>
          <w:rFonts w:ascii="Verdana" w:hAnsi="Verdana"/>
          <w:color w:val="444444"/>
          <w:sz w:val="21"/>
          <w:szCs w:val="21"/>
          <w:shd w:val="clear" w:color="auto" w:fill="F9F9F9"/>
          <w:lang w:val="ru-RU"/>
        </w:rPr>
        <w:t>К немедикаментозным методам лечения шейного остеохондроза относя</w:t>
      </w:r>
      <w:r w:rsidR="00CE2F5B">
        <w:rPr>
          <w:rFonts w:ascii="Verdana" w:hAnsi="Verdana"/>
          <w:color w:val="444444"/>
          <w:sz w:val="21"/>
          <w:szCs w:val="21"/>
          <w:shd w:val="clear" w:color="auto" w:fill="F9F9F9"/>
          <w:lang w:val="ru-RU"/>
        </w:rPr>
        <w:t>тся:</w:t>
      </w:r>
    </w:p>
    <w:p w:rsidR="008A2915" w:rsidRPr="00CE2F5B" w:rsidRDefault="008A2915" w:rsidP="008A2915">
      <w:pPr>
        <w:rPr>
          <w:sz w:val="24"/>
          <w:lang w:val="ru-RU"/>
        </w:rPr>
      </w:pPr>
      <w:r w:rsidRPr="00CE2F5B">
        <w:rPr>
          <w:sz w:val="24"/>
          <w:lang w:val="ru-RU"/>
        </w:rPr>
        <w:t>   </w:t>
      </w:r>
      <w:r w:rsidR="00CE2F5B" w:rsidRPr="00CE2F5B">
        <w:rPr>
          <w:b/>
          <w:sz w:val="24"/>
          <w:lang w:val="ru-RU"/>
        </w:rPr>
        <w:t>Иглоукалывание</w:t>
      </w:r>
      <w:r w:rsidR="00CE2F5B" w:rsidRPr="00CE2F5B">
        <w:rPr>
          <w:sz w:val="24"/>
          <w:lang w:val="ru-RU"/>
        </w:rPr>
        <w:t xml:space="preserve"> </w:t>
      </w:r>
      <w:r w:rsidRPr="00CE2F5B">
        <w:rPr>
          <w:sz w:val="24"/>
          <w:lang w:val="ru-RU"/>
        </w:rPr>
        <w:t>снимает отечность, воспаление и боль, вызванную защемлением нерва, помогает устранить мышечный спазм. При наличии онемения в пальцах руки может использоваться иглоукалывание по биоактивным точкам на ушных раковинах (</w:t>
      </w:r>
      <w:proofErr w:type="spellStart"/>
      <w:r w:rsidRPr="00CE2F5B">
        <w:rPr>
          <w:sz w:val="24"/>
          <w:lang w:val="ru-RU"/>
        </w:rPr>
        <w:t>аурикулотерапия</w:t>
      </w:r>
      <w:proofErr w:type="spellEnd"/>
      <w:r w:rsidRPr="00CE2F5B">
        <w:rPr>
          <w:sz w:val="24"/>
          <w:lang w:val="ru-RU"/>
        </w:rPr>
        <w:t xml:space="preserve">) и руке для быстрого восстановления двигательной активности. В комплексном лечении шейного остеохондроза иглоукалывание используется для ускоренного восстановления тканей межпозвоночных дисков, улучшения иннервации конечностей и внутренних органов. </w:t>
      </w:r>
    </w:p>
    <w:p w:rsidR="008A2915" w:rsidRPr="00CE2F5B" w:rsidRDefault="008A2915" w:rsidP="008A2915">
      <w:pPr>
        <w:rPr>
          <w:sz w:val="24"/>
          <w:lang w:val="ru-RU"/>
        </w:rPr>
      </w:pPr>
    </w:p>
    <w:p w:rsidR="008A2915" w:rsidRPr="00CE2F5B" w:rsidRDefault="00CE2F5B" w:rsidP="008A2915">
      <w:pPr>
        <w:rPr>
          <w:b/>
          <w:sz w:val="24"/>
          <w:lang w:val="ru-RU"/>
        </w:rPr>
      </w:pPr>
      <w:r>
        <w:rPr>
          <w:b/>
          <w:sz w:val="24"/>
          <w:lang w:val="ru-RU"/>
        </w:rPr>
        <w:lastRenderedPageBreak/>
        <w:t xml:space="preserve">Точечный массаж </w:t>
      </w:r>
      <w:r w:rsidR="008A2915" w:rsidRPr="00CE2F5B">
        <w:rPr>
          <w:sz w:val="24"/>
          <w:lang w:val="ru-RU"/>
        </w:rPr>
        <w:t xml:space="preserve">снимает рефлекторный мышечный спазм шеи, вызванный защемлением нерва. Расслабляет мышцы, устраняет их </w:t>
      </w:r>
      <w:proofErr w:type="spellStart"/>
      <w:r w:rsidR="008A2915" w:rsidRPr="00CE2F5B">
        <w:rPr>
          <w:sz w:val="24"/>
          <w:lang w:val="ru-RU"/>
        </w:rPr>
        <w:t>гипертонус</w:t>
      </w:r>
      <w:proofErr w:type="spellEnd"/>
      <w:r w:rsidR="008A2915" w:rsidRPr="00CE2F5B">
        <w:rPr>
          <w:sz w:val="24"/>
          <w:lang w:val="ru-RU"/>
        </w:rPr>
        <w:t xml:space="preserve">, улучшает циркуляцию крови в области шейного отдела и кровоснабжение головного мозга, помогает устранить отечность, воспаление и боль. В комплексном лечении шейного остеохондроза обеспечивает беспрепятственный приток крови к межпозвоночным дискам. </w:t>
      </w:r>
    </w:p>
    <w:p w:rsidR="008A2915" w:rsidRPr="00CE2F5B" w:rsidRDefault="00CE2F5B" w:rsidP="008A2915">
      <w:pPr>
        <w:rPr>
          <w:sz w:val="24"/>
          <w:lang w:val="ru-RU"/>
        </w:rPr>
      </w:pPr>
      <w:r w:rsidRPr="00CE2F5B">
        <w:rPr>
          <w:b/>
          <w:sz w:val="24"/>
          <w:lang w:val="ru-RU"/>
        </w:rPr>
        <w:t>Мануальная терапия</w:t>
      </w:r>
      <w:r>
        <w:rPr>
          <w:sz w:val="24"/>
          <w:lang w:val="ru-RU"/>
        </w:rPr>
        <w:t xml:space="preserve"> р</w:t>
      </w:r>
      <w:r w:rsidR="008A2915" w:rsidRPr="00CE2F5B">
        <w:rPr>
          <w:sz w:val="24"/>
          <w:lang w:val="ru-RU"/>
        </w:rPr>
        <w:t xml:space="preserve">азгружает шейные позвонки, высвобождает защемленные нервы, восстанавливает нормальный ток крови по сосудам. Мягкое вытягивание, выполняемое вручную, увеличивает высоту зазоров между позвонками, что снижает нагрузку на межпозвоночные диски </w:t>
      </w:r>
      <w:r>
        <w:rPr>
          <w:sz w:val="24"/>
          <w:lang w:val="ru-RU"/>
        </w:rPr>
        <w:t xml:space="preserve">и облегчает их восстановление. </w:t>
      </w:r>
    </w:p>
    <w:p w:rsidR="008A2915" w:rsidRPr="00CE2F5B" w:rsidRDefault="00CE2F5B" w:rsidP="008A2915">
      <w:pPr>
        <w:rPr>
          <w:sz w:val="24"/>
          <w:lang w:val="ru-RU"/>
        </w:rPr>
      </w:pPr>
      <w:proofErr w:type="spellStart"/>
      <w:r w:rsidRPr="00CE2F5B">
        <w:rPr>
          <w:b/>
          <w:sz w:val="24"/>
          <w:lang w:val="ru-RU"/>
        </w:rPr>
        <w:t>Моксотерапи</w:t>
      </w:r>
      <w:r>
        <w:rPr>
          <w:sz w:val="24"/>
          <w:lang w:val="ru-RU"/>
        </w:rPr>
        <w:t>я</w:t>
      </w:r>
      <w:proofErr w:type="spellEnd"/>
      <w:r>
        <w:rPr>
          <w:sz w:val="24"/>
          <w:lang w:val="ru-RU"/>
        </w:rPr>
        <w:t xml:space="preserve"> п</w:t>
      </w:r>
      <w:r w:rsidR="008A2915" w:rsidRPr="00CE2F5B">
        <w:rPr>
          <w:sz w:val="24"/>
          <w:lang w:val="ru-RU"/>
        </w:rPr>
        <w:t xml:space="preserve">рименяется по дистальным точкам и точкам вдоль позвоночника, улучшает обмен веществ в организме и обменные процессы в межпозвоночных дисках, создает приток крови </w:t>
      </w:r>
      <w:proofErr w:type="gramStart"/>
      <w:r w:rsidR="008A2915" w:rsidRPr="00CE2F5B">
        <w:rPr>
          <w:sz w:val="24"/>
          <w:lang w:val="ru-RU"/>
        </w:rPr>
        <w:t>к</w:t>
      </w:r>
      <w:proofErr w:type="gramEnd"/>
      <w:r w:rsidR="008A2915" w:rsidRPr="00CE2F5B">
        <w:rPr>
          <w:sz w:val="24"/>
          <w:lang w:val="ru-RU"/>
        </w:rPr>
        <w:t xml:space="preserve"> пораженным участками шейного отдела, активизирует процессы естест</w:t>
      </w:r>
      <w:r>
        <w:rPr>
          <w:sz w:val="24"/>
          <w:lang w:val="ru-RU"/>
        </w:rPr>
        <w:t xml:space="preserve">венного восстановления тканей. </w:t>
      </w:r>
    </w:p>
    <w:p w:rsidR="008A2915" w:rsidRPr="00CE2F5B" w:rsidRDefault="00CE2F5B" w:rsidP="008A2915">
      <w:pPr>
        <w:rPr>
          <w:b/>
          <w:sz w:val="24"/>
          <w:lang w:val="ru-RU"/>
        </w:rPr>
      </w:pPr>
      <w:r>
        <w:rPr>
          <w:b/>
          <w:sz w:val="24"/>
          <w:lang w:val="ru-RU"/>
        </w:rPr>
        <w:t xml:space="preserve">Гирудотерапия </w:t>
      </w:r>
      <w:r>
        <w:rPr>
          <w:sz w:val="24"/>
          <w:lang w:val="ru-RU"/>
        </w:rPr>
        <w:t>н</w:t>
      </w:r>
      <w:r w:rsidR="008A2915" w:rsidRPr="00CE2F5B">
        <w:rPr>
          <w:sz w:val="24"/>
          <w:lang w:val="ru-RU"/>
        </w:rPr>
        <w:t xml:space="preserve">ормализует артериальное давление, повышает текучесть крови и улучшает кровообращение в области шейного отдела, устраняет застойные явления и сосудистые отеки, оказывает мягкое противовоспалительное действие. </w:t>
      </w:r>
    </w:p>
    <w:p w:rsidR="008A2915" w:rsidRDefault="00CE2F5B" w:rsidP="008A2915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Магнитно-вакуумная терапия </w:t>
      </w:r>
      <w:r>
        <w:rPr>
          <w:sz w:val="24"/>
          <w:lang w:val="ru-RU"/>
        </w:rPr>
        <w:t>р</w:t>
      </w:r>
      <w:r w:rsidR="008A2915" w:rsidRPr="00CE2F5B">
        <w:rPr>
          <w:sz w:val="24"/>
          <w:lang w:val="ru-RU"/>
        </w:rPr>
        <w:t>асслабляет мышцы и очищает их от токсинов и шлаков, улучшает циркуляцию крови, стимулирует обменные процессы. </w:t>
      </w:r>
    </w:p>
    <w:p w:rsidR="00355717" w:rsidRPr="00355717" w:rsidRDefault="00355717" w:rsidP="00355717">
      <w:pPr>
        <w:pStyle w:val="2"/>
        <w:shd w:val="clear" w:color="auto" w:fill="FFFFFF"/>
        <w:spacing w:before="0" w:after="180" w:line="420" w:lineRule="atLeast"/>
        <w:textAlignment w:val="baseline"/>
        <w:rPr>
          <w:rFonts w:ascii="Verdana" w:hAnsi="Verdana"/>
          <w:b w:val="0"/>
          <w:bCs w:val="0"/>
          <w:color w:val="045ABB"/>
          <w:lang w:val="ru-RU"/>
        </w:rPr>
      </w:pPr>
      <w:r w:rsidRPr="00355717">
        <w:rPr>
          <w:rFonts w:ascii="Verdana" w:hAnsi="Verdana"/>
          <w:b w:val="0"/>
          <w:bCs w:val="0"/>
          <w:color w:val="045ABB"/>
          <w:lang w:val="ru-RU"/>
        </w:rPr>
        <w:t>Хирургическое вмешательство</w:t>
      </w:r>
    </w:p>
    <w:p w:rsidR="00355717" w:rsidRDefault="00355717" w:rsidP="00355717">
      <w:pPr>
        <w:pStyle w:val="a4"/>
        <w:shd w:val="clear" w:color="auto" w:fill="FFFFFF"/>
        <w:spacing w:before="0" w:beforeAutospacing="0" w:after="270" w:afterAutospacing="0" w:line="330" w:lineRule="atLeast"/>
        <w:textAlignment w:val="baseline"/>
        <w:rPr>
          <w:rFonts w:ascii="Verdana" w:hAnsi="Verdana"/>
          <w:color w:val="3F3F3F"/>
          <w:sz w:val="21"/>
          <w:szCs w:val="21"/>
          <w:lang w:val="ru-RU"/>
        </w:rPr>
      </w:pPr>
      <w:r w:rsidRPr="00355717">
        <w:rPr>
          <w:rFonts w:ascii="Verdana" w:hAnsi="Verdana"/>
          <w:color w:val="3F3F3F"/>
          <w:sz w:val="21"/>
          <w:szCs w:val="21"/>
          <w:lang w:val="ru-RU"/>
        </w:rPr>
        <w:t xml:space="preserve">Использовать хирургическое вмешательство имеет смысл только в том случае, если стандартное лечение остеохондроза шейного отдела оказалось неэффективным. Показания к проведению операции определяет нейрохирург, который делает заключение лишь после тщательного осмотра пациента и изучения данных обследований. </w:t>
      </w:r>
    </w:p>
    <w:p w:rsidR="00355717" w:rsidRPr="00355717" w:rsidRDefault="00355717" w:rsidP="00355717">
      <w:pPr>
        <w:pStyle w:val="a4"/>
        <w:shd w:val="clear" w:color="auto" w:fill="FFFFFF"/>
        <w:spacing w:before="0" w:beforeAutospacing="0" w:after="270" w:afterAutospacing="0" w:line="330" w:lineRule="atLeast"/>
        <w:textAlignment w:val="baseline"/>
        <w:rPr>
          <w:rFonts w:ascii="Helvetica" w:hAnsi="Helvetica"/>
          <w:color w:val="555555"/>
          <w:lang w:val="ru-RU"/>
        </w:rPr>
      </w:pPr>
      <w:r>
        <w:rPr>
          <w:rFonts w:ascii="Verdana" w:hAnsi="Verdana"/>
          <w:color w:val="3F3F3F"/>
          <w:sz w:val="21"/>
          <w:szCs w:val="21"/>
          <w:lang w:val="ru-RU"/>
        </w:rPr>
        <w:t>Существуют следующие виды операций:</w:t>
      </w:r>
    </w:p>
    <w:p w:rsidR="00355717" w:rsidRPr="00355717" w:rsidRDefault="00355717" w:rsidP="00355717">
      <w:pPr>
        <w:pStyle w:val="a4"/>
        <w:shd w:val="clear" w:color="auto" w:fill="FFFFFF"/>
        <w:spacing w:before="0" w:beforeAutospacing="0" w:after="225" w:afterAutospacing="0" w:line="312" w:lineRule="atLeast"/>
        <w:textAlignment w:val="baseline"/>
        <w:rPr>
          <w:rFonts w:ascii="Helvetica" w:hAnsi="Helvetica"/>
          <w:color w:val="555555"/>
          <w:sz w:val="20"/>
          <w:szCs w:val="20"/>
          <w:lang w:val="ru-RU"/>
        </w:rPr>
      </w:pPr>
      <w:r w:rsidRPr="00355717">
        <w:rPr>
          <w:rFonts w:ascii="Helvetica" w:hAnsi="Helvetica"/>
          <w:color w:val="555555"/>
          <w:sz w:val="20"/>
          <w:szCs w:val="20"/>
          <w:lang w:val="ru-RU"/>
        </w:rPr>
        <w:t xml:space="preserve">1. </w:t>
      </w:r>
      <w:proofErr w:type="spellStart"/>
      <w:r>
        <w:rPr>
          <w:rFonts w:ascii="Helvetica" w:hAnsi="Helvetica"/>
          <w:color w:val="555555"/>
          <w:sz w:val="20"/>
          <w:szCs w:val="20"/>
          <w:lang w:val="ru-RU"/>
        </w:rPr>
        <w:t>дискэктоми</w:t>
      </w:r>
      <w:r>
        <w:rPr>
          <w:rFonts w:asciiTheme="minorHAnsi" w:hAnsiTheme="minorHAnsi"/>
          <w:color w:val="555555"/>
          <w:sz w:val="20"/>
          <w:szCs w:val="20"/>
          <w:lang w:val="ru-RU"/>
        </w:rPr>
        <w:t>я</w:t>
      </w:r>
      <w:proofErr w:type="spellEnd"/>
      <w:r w:rsidRPr="00355717">
        <w:rPr>
          <w:rFonts w:ascii="Helvetica" w:hAnsi="Helvetica"/>
          <w:color w:val="555555"/>
          <w:sz w:val="20"/>
          <w:szCs w:val="20"/>
          <w:lang w:val="ru-RU"/>
        </w:rPr>
        <w:t xml:space="preserve">— </w:t>
      </w:r>
      <w:proofErr w:type="gramStart"/>
      <w:r w:rsidRPr="00355717">
        <w:rPr>
          <w:rFonts w:ascii="Helvetica" w:hAnsi="Helvetica"/>
          <w:color w:val="555555"/>
          <w:sz w:val="20"/>
          <w:szCs w:val="20"/>
          <w:lang w:val="ru-RU"/>
        </w:rPr>
        <w:t>уд</w:t>
      </w:r>
      <w:proofErr w:type="gramEnd"/>
      <w:r w:rsidRPr="00355717">
        <w:rPr>
          <w:rFonts w:ascii="Helvetica" w:hAnsi="Helvetica"/>
          <w:color w:val="555555"/>
          <w:sz w:val="20"/>
          <w:szCs w:val="20"/>
          <w:lang w:val="ru-RU"/>
        </w:rPr>
        <w:t>аление пораженного межпозвонкового диска и создание неподвижного сочленения между соседними позвонками (</w:t>
      </w:r>
      <w:proofErr w:type="spellStart"/>
      <w:r w:rsidRPr="00355717">
        <w:rPr>
          <w:rFonts w:ascii="Helvetica" w:hAnsi="Helvetica"/>
          <w:color w:val="555555"/>
          <w:sz w:val="20"/>
          <w:szCs w:val="20"/>
          <w:lang w:val="ru-RU"/>
        </w:rPr>
        <w:t>спондилодез</w:t>
      </w:r>
      <w:proofErr w:type="spellEnd"/>
      <w:r w:rsidRPr="00355717">
        <w:rPr>
          <w:rFonts w:ascii="Helvetica" w:hAnsi="Helvetica"/>
          <w:color w:val="555555"/>
          <w:sz w:val="20"/>
          <w:szCs w:val="20"/>
          <w:lang w:val="ru-RU"/>
        </w:rPr>
        <w:t xml:space="preserve">). Подобное сращение позвонков нельзя назвать физиологичным, поэтому сегодня куда чаще используется модификация данного метода — </w:t>
      </w:r>
      <w:proofErr w:type="gramStart"/>
      <w:r w:rsidRPr="00355717">
        <w:rPr>
          <w:rFonts w:ascii="Helvetica" w:hAnsi="Helvetica"/>
          <w:color w:val="555555"/>
          <w:sz w:val="20"/>
          <w:szCs w:val="20"/>
          <w:lang w:val="ru-RU"/>
        </w:rPr>
        <w:t>опорный</w:t>
      </w:r>
      <w:proofErr w:type="gramEnd"/>
      <w:r w:rsidRPr="00355717">
        <w:rPr>
          <w:rFonts w:ascii="Helvetica" w:hAnsi="Helvetica"/>
          <w:color w:val="555555"/>
          <w:sz w:val="20"/>
          <w:szCs w:val="20"/>
          <w:lang w:val="ru-RU"/>
        </w:rPr>
        <w:t xml:space="preserve"> </w:t>
      </w:r>
      <w:proofErr w:type="spellStart"/>
      <w:r w:rsidRPr="00355717">
        <w:rPr>
          <w:rFonts w:ascii="Helvetica" w:hAnsi="Helvetica"/>
          <w:color w:val="555555"/>
          <w:sz w:val="20"/>
          <w:szCs w:val="20"/>
          <w:lang w:val="ru-RU"/>
        </w:rPr>
        <w:t>спондилодез</w:t>
      </w:r>
      <w:proofErr w:type="spellEnd"/>
      <w:r w:rsidRPr="00355717">
        <w:rPr>
          <w:rFonts w:ascii="Helvetica" w:hAnsi="Helvetica"/>
          <w:color w:val="555555"/>
          <w:sz w:val="20"/>
          <w:szCs w:val="20"/>
          <w:lang w:val="ru-RU"/>
        </w:rPr>
        <w:t>.</w:t>
      </w:r>
    </w:p>
    <w:p w:rsidR="00355717" w:rsidRPr="00355717" w:rsidRDefault="00355717" w:rsidP="00355717">
      <w:pPr>
        <w:pStyle w:val="a4"/>
        <w:shd w:val="clear" w:color="auto" w:fill="FFFFFF"/>
        <w:spacing w:before="0" w:beforeAutospacing="0" w:after="225" w:afterAutospacing="0" w:line="312" w:lineRule="atLeast"/>
        <w:textAlignment w:val="baseline"/>
        <w:rPr>
          <w:rFonts w:ascii="Helvetica" w:hAnsi="Helvetica"/>
          <w:color w:val="555555"/>
          <w:sz w:val="20"/>
          <w:szCs w:val="20"/>
          <w:lang w:val="ru-RU"/>
        </w:rPr>
      </w:pPr>
      <w:r w:rsidRPr="00355717">
        <w:rPr>
          <w:rFonts w:ascii="Helvetica" w:hAnsi="Helvetica"/>
          <w:color w:val="555555"/>
          <w:sz w:val="20"/>
          <w:szCs w:val="20"/>
          <w:lang w:val="ru-RU"/>
        </w:rPr>
        <w:t xml:space="preserve">2. Опорный </w:t>
      </w:r>
      <w:proofErr w:type="spellStart"/>
      <w:r w:rsidRPr="00355717">
        <w:rPr>
          <w:rFonts w:ascii="Helvetica" w:hAnsi="Helvetica"/>
          <w:color w:val="555555"/>
          <w:sz w:val="20"/>
          <w:szCs w:val="20"/>
          <w:lang w:val="ru-RU"/>
        </w:rPr>
        <w:t>спондилодез</w:t>
      </w:r>
      <w:proofErr w:type="spellEnd"/>
      <w:r w:rsidRPr="00355717">
        <w:rPr>
          <w:rFonts w:ascii="Helvetica" w:hAnsi="Helvetica"/>
          <w:color w:val="555555"/>
          <w:sz w:val="20"/>
          <w:szCs w:val="20"/>
          <w:lang w:val="ru-RU"/>
        </w:rPr>
        <w:t xml:space="preserve"> — это та же </w:t>
      </w:r>
      <w:proofErr w:type="spellStart"/>
      <w:r w:rsidRPr="00355717">
        <w:rPr>
          <w:rFonts w:ascii="Helvetica" w:hAnsi="Helvetica"/>
          <w:color w:val="555555"/>
          <w:sz w:val="20"/>
          <w:szCs w:val="20"/>
          <w:lang w:val="ru-RU"/>
        </w:rPr>
        <w:t>дискэктомия</w:t>
      </w:r>
      <w:proofErr w:type="spellEnd"/>
      <w:r w:rsidRPr="00355717">
        <w:rPr>
          <w:rFonts w:ascii="Helvetica" w:hAnsi="Helvetica"/>
          <w:color w:val="555555"/>
          <w:sz w:val="20"/>
          <w:szCs w:val="20"/>
          <w:lang w:val="ru-RU"/>
        </w:rPr>
        <w:t xml:space="preserve">, но при этой операции на место диска устанавливается своего рода «протез» — пористый </w:t>
      </w:r>
      <w:proofErr w:type="spellStart"/>
      <w:r w:rsidRPr="00355717">
        <w:rPr>
          <w:rFonts w:ascii="Helvetica" w:hAnsi="Helvetica"/>
          <w:color w:val="555555"/>
          <w:sz w:val="20"/>
          <w:szCs w:val="20"/>
          <w:lang w:val="ru-RU"/>
        </w:rPr>
        <w:t>никелид</w:t>
      </w:r>
      <w:proofErr w:type="spellEnd"/>
      <w:r w:rsidRPr="00355717">
        <w:rPr>
          <w:rFonts w:ascii="Helvetica" w:hAnsi="Helvetica"/>
          <w:color w:val="555555"/>
          <w:sz w:val="20"/>
          <w:szCs w:val="20"/>
          <w:lang w:val="ru-RU"/>
        </w:rPr>
        <w:t>-титановый имплантат, который обеспечивает подвижность ПДС.</w:t>
      </w:r>
    </w:p>
    <w:p w:rsidR="00355717" w:rsidRPr="00355717" w:rsidRDefault="00355717" w:rsidP="00355717">
      <w:pPr>
        <w:pStyle w:val="a4"/>
        <w:shd w:val="clear" w:color="auto" w:fill="FFFFFF"/>
        <w:spacing w:before="0" w:beforeAutospacing="0" w:after="225" w:afterAutospacing="0" w:line="312" w:lineRule="atLeast"/>
        <w:textAlignment w:val="baseline"/>
        <w:rPr>
          <w:rFonts w:ascii="Helvetica" w:hAnsi="Helvetica"/>
          <w:color w:val="555555"/>
          <w:sz w:val="20"/>
          <w:szCs w:val="20"/>
          <w:lang w:val="ru-RU"/>
        </w:rPr>
      </w:pPr>
      <w:r w:rsidRPr="00355717">
        <w:rPr>
          <w:rFonts w:ascii="Helvetica" w:hAnsi="Helvetica"/>
          <w:color w:val="555555"/>
          <w:sz w:val="20"/>
          <w:szCs w:val="20"/>
          <w:lang w:val="ru-RU"/>
        </w:rPr>
        <w:lastRenderedPageBreak/>
        <w:t>3. Динамическая стабилизация позвоночника — еще один актуальный метод оперативного лечения. Принцип метода — внедрение силиконового имплантата между остистыми отростками позвонков пораженного ПДС. Имплантат как бы «раздвигает» позвонки, благодаря чему снимается нагрузка с пораженного межпозвонкового диска.</w:t>
      </w:r>
    </w:p>
    <w:p w:rsidR="003A657F" w:rsidRPr="00355717" w:rsidRDefault="00355717" w:rsidP="00355717">
      <w:pPr>
        <w:pStyle w:val="a4"/>
        <w:shd w:val="clear" w:color="auto" w:fill="FFFFFF"/>
        <w:spacing w:before="0" w:beforeAutospacing="0" w:after="225" w:afterAutospacing="0" w:line="312" w:lineRule="atLeast"/>
        <w:textAlignment w:val="baseline"/>
        <w:rPr>
          <w:rFonts w:asciiTheme="minorHAnsi" w:hAnsiTheme="minorHAnsi"/>
          <w:color w:val="555555"/>
          <w:sz w:val="20"/>
          <w:szCs w:val="20"/>
          <w:lang w:val="ru-RU"/>
        </w:rPr>
      </w:pPr>
      <w:r w:rsidRPr="00355717">
        <w:rPr>
          <w:rFonts w:ascii="Helvetica" w:hAnsi="Helvetica"/>
          <w:color w:val="555555"/>
          <w:sz w:val="20"/>
          <w:szCs w:val="20"/>
          <w:lang w:val="ru-RU"/>
        </w:rPr>
        <w:t xml:space="preserve">4. Лазерная вапоризация ядра диска, или перкутанная лазерная </w:t>
      </w:r>
      <w:proofErr w:type="spellStart"/>
      <w:r w:rsidRPr="00355717">
        <w:rPr>
          <w:rFonts w:ascii="Helvetica" w:hAnsi="Helvetica"/>
          <w:color w:val="555555"/>
          <w:sz w:val="20"/>
          <w:szCs w:val="20"/>
          <w:lang w:val="ru-RU"/>
        </w:rPr>
        <w:t>нуклеотомия</w:t>
      </w:r>
      <w:proofErr w:type="spellEnd"/>
      <w:r w:rsidRPr="00355717">
        <w:rPr>
          <w:rFonts w:ascii="Helvetica" w:hAnsi="Helvetica"/>
          <w:color w:val="555555"/>
          <w:sz w:val="20"/>
          <w:szCs w:val="20"/>
          <w:lang w:val="ru-RU"/>
        </w:rPr>
        <w:t xml:space="preserve">. Один из инновационных методов хирургического лечения остеохондроза. При помощи катетера в МПД вводится </w:t>
      </w:r>
      <w:proofErr w:type="spellStart"/>
      <w:r w:rsidRPr="00355717">
        <w:rPr>
          <w:rFonts w:ascii="Helvetica" w:hAnsi="Helvetica"/>
          <w:color w:val="555555"/>
          <w:sz w:val="20"/>
          <w:szCs w:val="20"/>
          <w:lang w:val="ru-RU"/>
        </w:rPr>
        <w:t>световод</w:t>
      </w:r>
      <w:proofErr w:type="spellEnd"/>
      <w:r w:rsidRPr="00355717">
        <w:rPr>
          <w:rFonts w:ascii="Helvetica" w:hAnsi="Helvetica"/>
          <w:color w:val="555555"/>
          <w:sz w:val="20"/>
          <w:szCs w:val="20"/>
          <w:lang w:val="ru-RU"/>
        </w:rPr>
        <w:t>, ядро диска разрушается лазером, уменьшается его объем. Это приводит к обратному развитию грыжи.</w:t>
      </w:r>
    </w:p>
    <w:p w:rsidR="003A657F" w:rsidRPr="008A2915" w:rsidRDefault="003A657F" w:rsidP="008A2915">
      <w:pPr>
        <w:rPr>
          <w:b/>
          <w:sz w:val="24"/>
          <w:lang w:val="ru-RU"/>
        </w:rPr>
      </w:pPr>
    </w:p>
    <w:p w:rsidR="008E2D88" w:rsidRDefault="008E2D88" w:rsidP="008E2D88">
      <w:pPr>
        <w:rPr>
          <w:b/>
          <w:sz w:val="24"/>
          <w:lang w:val="ru-RU"/>
        </w:rPr>
      </w:pPr>
      <w:r w:rsidRPr="008E2D88">
        <w:rPr>
          <w:b/>
          <w:sz w:val="24"/>
          <w:lang w:val="ru-RU"/>
        </w:rPr>
        <w:t>Профилактика</w:t>
      </w:r>
    </w:p>
    <w:p w:rsidR="00804195" w:rsidRDefault="00804195" w:rsidP="008E2D88">
      <w:pPr>
        <w:rPr>
          <w:b/>
          <w:sz w:val="24"/>
          <w:lang w:val="ru-RU"/>
        </w:rPr>
      </w:pPr>
      <w:r w:rsidRPr="00804195">
        <w:rPr>
          <w:rFonts w:ascii="Verdana" w:hAnsi="Verdana"/>
          <w:color w:val="444444"/>
          <w:sz w:val="21"/>
          <w:szCs w:val="21"/>
          <w:shd w:val="clear" w:color="auto" w:fill="F9F9F9"/>
          <w:lang w:val="ru-RU"/>
        </w:rPr>
        <w:t>Профилактика развития шейного остеохондроза не сложна</w:t>
      </w:r>
      <w:r w:rsidR="00F31104">
        <w:rPr>
          <w:rFonts w:ascii="Verdana" w:hAnsi="Verdana"/>
          <w:color w:val="444444"/>
          <w:sz w:val="21"/>
          <w:szCs w:val="21"/>
          <w:shd w:val="clear" w:color="auto" w:fill="F9F9F9"/>
          <w:lang w:val="ru-RU"/>
        </w:rPr>
        <w:t>:</w:t>
      </w:r>
    </w:p>
    <w:p w:rsidR="00804195" w:rsidRPr="00804195" w:rsidRDefault="00804195" w:rsidP="00804195">
      <w:pPr>
        <w:numPr>
          <w:ilvl w:val="0"/>
          <w:numId w:val="12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hAnsi="Trebuchet MS"/>
          <w:color w:val="535252"/>
          <w:sz w:val="21"/>
          <w:szCs w:val="21"/>
          <w:lang w:val="ru-RU"/>
        </w:rPr>
      </w:pPr>
      <w:r w:rsidRPr="00804195">
        <w:rPr>
          <w:rFonts w:ascii="Trebuchet MS" w:hAnsi="Trebuchet MS"/>
          <w:color w:val="535252"/>
          <w:sz w:val="21"/>
          <w:szCs w:val="21"/>
          <w:lang w:val="ru-RU"/>
        </w:rPr>
        <w:t>спать на</w:t>
      </w:r>
      <w:r>
        <w:rPr>
          <w:rFonts w:ascii="Trebuchet MS" w:hAnsi="Trebuchet MS"/>
          <w:color w:val="535252"/>
          <w:sz w:val="21"/>
          <w:szCs w:val="21"/>
        </w:rPr>
        <w:t> </w:t>
      </w:r>
      <w:r w:rsidRPr="00804195">
        <w:rPr>
          <w:rFonts w:ascii="Trebuchet MS" w:hAnsi="Trebuchet MS"/>
          <w:color w:val="535252"/>
          <w:sz w:val="21"/>
          <w:szCs w:val="21"/>
          <w:lang w:val="ru-RU"/>
        </w:rPr>
        <w:t>ортопедическом матрасе и</w:t>
      </w:r>
      <w:r>
        <w:rPr>
          <w:rFonts w:ascii="Trebuchet MS" w:hAnsi="Trebuchet MS"/>
          <w:color w:val="535252"/>
          <w:sz w:val="21"/>
          <w:szCs w:val="21"/>
        </w:rPr>
        <w:t> </w:t>
      </w:r>
      <w:r w:rsidRPr="00804195">
        <w:rPr>
          <w:rFonts w:ascii="Trebuchet MS" w:hAnsi="Trebuchet MS"/>
          <w:color w:val="535252"/>
          <w:sz w:val="21"/>
          <w:szCs w:val="21"/>
          <w:lang w:val="ru-RU"/>
        </w:rPr>
        <w:t>невысокой подушке;</w:t>
      </w:r>
    </w:p>
    <w:p w:rsidR="00804195" w:rsidRPr="00804195" w:rsidRDefault="00804195" w:rsidP="00804195">
      <w:pPr>
        <w:numPr>
          <w:ilvl w:val="0"/>
          <w:numId w:val="12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hAnsi="Trebuchet MS"/>
          <w:color w:val="535252"/>
          <w:sz w:val="21"/>
          <w:szCs w:val="21"/>
          <w:lang w:val="ru-RU"/>
        </w:rPr>
      </w:pPr>
      <w:r w:rsidRPr="00804195">
        <w:rPr>
          <w:rFonts w:ascii="Trebuchet MS" w:hAnsi="Trebuchet MS"/>
          <w:color w:val="535252"/>
          <w:sz w:val="21"/>
          <w:szCs w:val="21"/>
          <w:lang w:val="ru-RU"/>
        </w:rPr>
        <w:t>регулярно ходить в</w:t>
      </w:r>
      <w:r>
        <w:rPr>
          <w:rFonts w:ascii="Trebuchet MS" w:hAnsi="Trebuchet MS"/>
          <w:color w:val="535252"/>
          <w:sz w:val="21"/>
          <w:szCs w:val="21"/>
        </w:rPr>
        <w:t> </w:t>
      </w:r>
      <w:r w:rsidRPr="00804195">
        <w:rPr>
          <w:rFonts w:ascii="Trebuchet MS" w:hAnsi="Trebuchet MS"/>
          <w:color w:val="535252"/>
          <w:sz w:val="21"/>
          <w:szCs w:val="21"/>
          <w:lang w:val="ru-RU"/>
        </w:rPr>
        <w:t>сауну или баню</w:t>
      </w:r>
      <w:r>
        <w:rPr>
          <w:rFonts w:ascii="Trebuchet MS" w:hAnsi="Trebuchet MS"/>
          <w:color w:val="535252"/>
          <w:sz w:val="21"/>
          <w:szCs w:val="21"/>
        </w:rPr>
        <w:t> </w:t>
      </w:r>
      <w:r w:rsidRPr="00804195">
        <w:rPr>
          <w:rFonts w:ascii="Trebuchet MS" w:hAnsi="Trebuchet MS"/>
          <w:color w:val="535252"/>
          <w:sz w:val="21"/>
          <w:szCs w:val="21"/>
          <w:lang w:val="ru-RU"/>
        </w:rPr>
        <w:t>— это позволит снять спазмы мышц шеи;</w:t>
      </w:r>
    </w:p>
    <w:p w:rsidR="00804195" w:rsidRPr="00804195" w:rsidRDefault="00804195" w:rsidP="00804195">
      <w:pPr>
        <w:numPr>
          <w:ilvl w:val="0"/>
          <w:numId w:val="12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hAnsi="Trebuchet MS"/>
          <w:color w:val="535252"/>
          <w:sz w:val="21"/>
          <w:szCs w:val="21"/>
          <w:lang w:val="ru-RU"/>
        </w:rPr>
      </w:pPr>
      <w:r w:rsidRPr="00804195">
        <w:rPr>
          <w:rFonts w:ascii="Trebuchet MS" w:hAnsi="Trebuchet MS"/>
          <w:color w:val="535252"/>
          <w:sz w:val="21"/>
          <w:szCs w:val="21"/>
          <w:lang w:val="ru-RU"/>
        </w:rPr>
        <w:t>принимать горячий душ в</w:t>
      </w:r>
      <w:r>
        <w:rPr>
          <w:rFonts w:ascii="Trebuchet MS" w:hAnsi="Trebuchet MS"/>
          <w:color w:val="535252"/>
          <w:sz w:val="21"/>
          <w:szCs w:val="21"/>
        </w:rPr>
        <w:t> </w:t>
      </w:r>
      <w:r w:rsidRPr="00804195">
        <w:rPr>
          <w:rFonts w:ascii="Trebuchet MS" w:hAnsi="Trebuchet MS"/>
          <w:color w:val="535252"/>
          <w:sz w:val="21"/>
          <w:szCs w:val="21"/>
          <w:lang w:val="ru-RU"/>
        </w:rPr>
        <w:t>течение 10</w:t>
      </w:r>
      <w:r>
        <w:rPr>
          <w:rFonts w:ascii="Trebuchet MS" w:hAnsi="Trebuchet MS"/>
          <w:color w:val="535252"/>
          <w:sz w:val="21"/>
          <w:szCs w:val="21"/>
        </w:rPr>
        <w:t> </w:t>
      </w:r>
      <w:r w:rsidRPr="00804195">
        <w:rPr>
          <w:rFonts w:ascii="Trebuchet MS" w:hAnsi="Trebuchet MS"/>
          <w:color w:val="535252"/>
          <w:sz w:val="21"/>
          <w:szCs w:val="21"/>
          <w:lang w:val="ru-RU"/>
        </w:rPr>
        <w:t>минут;</w:t>
      </w:r>
    </w:p>
    <w:p w:rsidR="00804195" w:rsidRPr="00804195" w:rsidRDefault="00804195" w:rsidP="00804195">
      <w:pPr>
        <w:numPr>
          <w:ilvl w:val="0"/>
          <w:numId w:val="12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hAnsi="Trebuchet MS"/>
          <w:color w:val="535252"/>
          <w:sz w:val="21"/>
          <w:szCs w:val="21"/>
          <w:lang w:val="ru-RU"/>
        </w:rPr>
      </w:pPr>
      <w:r w:rsidRPr="00804195">
        <w:rPr>
          <w:rFonts w:ascii="Trebuchet MS" w:hAnsi="Trebuchet MS"/>
          <w:color w:val="535252"/>
          <w:sz w:val="21"/>
          <w:szCs w:val="21"/>
          <w:lang w:val="ru-RU"/>
        </w:rPr>
        <w:t>заниматься плаванием, йогой, больше ходить пешком;</w:t>
      </w:r>
    </w:p>
    <w:p w:rsidR="00804195" w:rsidRDefault="00804195" w:rsidP="00804195">
      <w:pPr>
        <w:numPr>
          <w:ilvl w:val="0"/>
          <w:numId w:val="12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hAnsi="Trebuchet MS"/>
          <w:color w:val="535252"/>
          <w:sz w:val="21"/>
          <w:szCs w:val="21"/>
        </w:rPr>
      </w:pPr>
      <w:proofErr w:type="spellStart"/>
      <w:r>
        <w:rPr>
          <w:rFonts w:ascii="Trebuchet MS" w:hAnsi="Trebuchet MS"/>
          <w:color w:val="535252"/>
          <w:sz w:val="21"/>
          <w:szCs w:val="21"/>
        </w:rPr>
        <w:t>избегать</w:t>
      </w:r>
      <w:proofErr w:type="spellEnd"/>
      <w:r>
        <w:rPr>
          <w:rFonts w:ascii="Trebuchet MS" w:hAnsi="Trebuchet MS"/>
          <w:color w:val="535252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535252"/>
          <w:sz w:val="21"/>
          <w:szCs w:val="21"/>
        </w:rPr>
        <w:t>резких</w:t>
      </w:r>
      <w:proofErr w:type="spellEnd"/>
      <w:r>
        <w:rPr>
          <w:rFonts w:ascii="Trebuchet MS" w:hAnsi="Trebuchet MS"/>
          <w:color w:val="535252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535252"/>
          <w:sz w:val="21"/>
          <w:szCs w:val="21"/>
        </w:rPr>
        <w:t>движений</w:t>
      </w:r>
      <w:proofErr w:type="spellEnd"/>
      <w:r>
        <w:rPr>
          <w:rFonts w:ascii="Trebuchet MS" w:hAnsi="Trebuchet MS"/>
          <w:color w:val="535252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535252"/>
          <w:sz w:val="21"/>
          <w:szCs w:val="21"/>
        </w:rPr>
        <w:t>головой</w:t>
      </w:r>
      <w:proofErr w:type="spellEnd"/>
      <w:r>
        <w:rPr>
          <w:rFonts w:ascii="Trebuchet MS" w:hAnsi="Trebuchet MS"/>
          <w:color w:val="535252"/>
          <w:sz w:val="21"/>
          <w:szCs w:val="21"/>
        </w:rPr>
        <w:t>;</w:t>
      </w:r>
    </w:p>
    <w:p w:rsidR="00804195" w:rsidRPr="00804195" w:rsidRDefault="00804195" w:rsidP="00804195">
      <w:pPr>
        <w:numPr>
          <w:ilvl w:val="0"/>
          <w:numId w:val="12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hAnsi="Trebuchet MS"/>
          <w:color w:val="535252"/>
          <w:sz w:val="21"/>
          <w:szCs w:val="21"/>
          <w:lang w:val="ru-RU"/>
        </w:rPr>
      </w:pPr>
      <w:r w:rsidRPr="00804195">
        <w:rPr>
          <w:rFonts w:ascii="Trebuchet MS" w:hAnsi="Trebuchet MS"/>
          <w:color w:val="535252"/>
          <w:sz w:val="21"/>
          <w:szCs w:val="21"/>
          <w:lang w:val="ru-RU"/>
        </w:rPr>
        <w:t>отказаться от</w:t>
      </w:r>
      <w:r>
        <w:rPr>
          <w:rFonts w:ascii="Trebuchet MS" w:hAnsi="Trebuchet MS"/>
          <w:color w:val="535252"/>
          <w:sz w:val="21"/>
          <w:szCs w:val="21"/>
        </w:rPr>
        <w:t> </w:t>
      </w:r>
      <w:r w:rsidRPr="00804195">
        <w:rPr>
          <w:rFonts w:ascii="Trebuchet MS" w:hAnsi="Trebuchet MS"/>
          <w:color w:val="535252"/>
          <w:sz w:val="21"/>
          <w:szCs w:val="21"/>
          <w:lang w:val="ru-RU"/>
        </w:rPr>
        <w:t>сильной нагрузки на</w:t>
      </w:r>
      <w:r>
        <w:rPr>
          <w:rFonts w:ascii="Trebuchet MS" w:hAnsi="Trebuchet MS"/>
          <w:color w:val="535252"/>
          <w:sz w:val="21"/>
          <w:szCs w:val="21"/>
        </w:rPr>
        <w:t> </w:t>
      </w:r>
      <w:r w:rsidRPr="00804195">
        <w:rPr>
          <w:rFonts w:ascii="Trebuchet MS" w:hAnsi="Trebuchet MS"/>
          <w:color w:val="535252"/>
          <w:sz w:val="21"/>
          <w:szCs w:val="21"/>
          <w:lang w:val="ru-RU"/>
        </w:rPr>
        <w:t>позвоночник: бега, прыжков, усиленных занятий в</w:t>
      </w:r>
      <w:r>
        <w:rPr>
          <w:rFonts w:ascii="Trebuchet MS" w:hAnsi="Trebuchet MS"/>
          <w:color w:val="535252"/>
          <w:sz w:val="21"/>
          <w:szCs w:val="21"/>
        </w:rPr>
        <w:t> </w:t>
      </w:r>
      <w:r w:rsidRPr="00804195">
        <w:rPr>
          <w:rFonts w:ascii="Trebuchet MS" w:hAnsi="Trebuchet MS"/>
          <w:color w:val="535252"/>
          <w:sz w:val="21"/>
          <w:szCs w:val="21"/>
          <w:lang w:val="ru-RU"/>
        </w:rPr>
        <w:t>тренажёрном зале;</w:t>
      </w:r>
    </w:p>
    <w:p w:rsidR="00804195" w:rsidRPr="00804195" w:rsidRDefault="00804195" w:rsidP="00804195">
      <w:pPr>
        <w:numPr>
          <w:ilvl w:val="0"/>
          <w:numId w:val="12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hAnsi="Trebuchet MS"/>
          <w:color w:val="535252"/>
          <w:sz w:val="21"/>
          <w:szCs w:val="21"/>
          <w:lang w:val="ru-RU"/>
        </w:rPr>
      </w:pPr>
      <w:r w:rsidRPr="00804195">
        <w:rPr>
          <w:rFonts w:ascii="Trebuchet MS" w:hAnsi="Trebuchet MS"/>
          <w:color w:val="535252"/>
          <w:sz w:val="21"/>
          <w:szCs w:val="21"/>
          <w:lang w:val="ru-RU"/>
        </w:rPr>
        <w:t>при работе за</w:t>
      </w:r>
      <w:r>
        <w:rPr>
          <w:rFonts w:ascii="Trebuchet MS" w:hAnsi="Trebuchet MS"/>
          <w:color w:val="535252"/>
          <w:sz w:val="21"/>
          <w:szCs w:val="21"/>
        </w:rPr>
        <w:t> </w:t>
      </w:r>
      <w:r w:rsidRPr="00804195">
        <w:rPr>
          <w:rFonts w:ascii="Trebuchet MS" w:hAnsi="Trebuchet MS"/>
          <w:color w:val="535252"/>
          <w:sz w:val="21"/>
          <w:szCs w:val="21"/>
          <w:lang w:val="ru-RU"/>
        </w:rPr>
        <w:t>компьютером делать перерывы на</w:t>
      </w:r>
      <w:r>
        <w:rPr>
          <w:rFonts w:ascii="Trebuchet MS" w:hAnsi="Trebuchet MS"/>
          <w:color w:val="535252"/>
          <w:sz w:val="21"/>
          <w:szCs w:val="21"/>
        </w:rPr>
        <w:t> </w:t>
      </w:r>
      <w:r w:rsidRPr="00804195">
        <w:rPr>
          <w:rFonts w:ascii="Trebuchet MS" w:hAnsi="Trebuchet MS"/>
          <w:color w:val="535252"/>
          <w:sz w:val="21"/>
          <w:szCs w:val="21"/>
          <w:lang w:val="ru-RU"/>
        </w:rPr>
        <w:t>5</w:t>
      </w:r>
      <w:r>
        <w:rPr>
          <w:rFonts w:ascii="Trebuchet MS" w:hAnsi="Trebuchet MS"/>
          <w:color w:val="535252"/>
          <w:sz w:val="21"/>
          <w:szCs w:val="21"/>
        </w:rPr>
        <w:t> </w:t>
      </w:r>
      <w:r w:rsidRPr="00804195">
        <w:rPr>
          <w:rFonts w:ascii="Trebuchet MS" w:hAnsi="Trebuchet MS"/>
          <w:color w:val="535252"/>
          <w:sz w:val="21"/>
          <w:szCs w:val="21"/>
          <w:lang w:val="ru-RU"/>
        </w:rPr>
        <w:t>минут каждый час. Во</w:t>
      </w:r>
      <w:r>
        <w:rPr>
          <w:rFonts w:ascii="Trebuchet MS" w:hAnsi="Trebuchet MS"/>
          <w:color w:val="535252"/>
          <w:sz w:val="21"/>
          <w:szCs w:val="21"/>
        </w:rPr>
        <w:t> </w:t>
      </w:r>
      <w:r w:rsidRPr="00804195">
        <w:rPr>
          <w:rFonts w:ascii="Trebuchet MS" w:hAnsi="Trebuchet MS"/>
          <w:color w:val="535252"/>
          <w:sz w:val="21"/>
          <w:szCs w:val="21"/>
          <w:lang w:val="ru-RU"/>
        </w:rPr>
        <w:t>время перерывов ходите, делайте наклоны головой и</w:t>
      </w:r>
      <w:r>
        <w:rPr>
          <w:rFonts w:ascii="Trebuchet MS" w:hAnsi="Trebuchet MS"/>
          <w:color w:val="535252"/>
          <w:sz w:val="21"/>
          <w:szCs w:val="21"/>
        </w:rPr>
        <w:t> </w:t>
      </w:r>
      <w:r w:rsidRPr="00804195">
        <w:rPr>
          <w:rFonts w:ascii="Trebuchet MS" w:hAnsi="Trebuchet MS"/>
          <w:color w:val="535252"/>
          <w:sz w:val="21"/>
          <w:szCs w:val="21"/>
          <w:lang w:val="ru-RU"/>
        </w:rPr>
        <w:t>туловищем в</w:t>
      </w:r>
      <w:r>
        <w:rPr>
          <w:rFonts w:ascii="Trebuchet MS" w:hAnsi="Trebuchet MS"/>
          <w:color w:val="535252"/>
          <w:sz w:val="21"/>
          <w:szCs w:val="21"/>
        </w:rPr>
        <w:t> </w:t>
      </w:r>
      <w:r w:rsidRPr="00804195">
        <w:rPr>
          <w:rFonts w:ascii="Trebuchet MS" w:hAnsi="Trebuchet MS"/>
          <w:color w:val="535252"/>
          <w:sz w:val="21"/>
          <w:szCs w:val="21"/>
          <w:lang w:val="ru-RU"/>
        </w:rPr>
        <w:t>разные стороны;</w:t>
      </w:r>
    </w:p>
    <w:p w:rsidR="00804195" w:rsidRPr="00804195" w:rsidRDefault="00804195" w:rsidP="00804195">
      <w:pPr>
        <w:numPr>
          <w:ilvl w:val="0"/>
          <w:numId w:val="12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hAnsi="Trebuchet MS"/>
          <w:color w:val="535252"/>
          <w:sz w:val="21"/>
          <w:szCs w:val="21"/>
          <w:lang w:val="ru-RU"/>
        </w:rPr>
      </w:pPr>
      <w:r w:rsidRPr="00804195">
        <w:rPr>
          <w:rFonts w:ascii="Trebuchet MS" w:hAnsi="Trebuchet MS"/>
          <w:color w:val="535252"/>
          <w:sz w:val="21"/>
          <w:szCs w:val="21"/>
          <w:lang w:val="ru-RU"/>
        </w:rPr>
        <w:t>сидя за</w:t>
      </w:r>
      <w:r>
        <w:rPr>
          <w:rFonts w:ascii="Trebuchet MS" w:hAnsi="Trebuchet MS"/>
          <w:color w:val="535252"/>
          <w:sz w:val="21"/>
          <w:szCs w:val="21"/>
        </w:rPr>
        <w:t> </w:t>
      </w:r>
      <w:r w:rsidRPr="00804195">
        <w:rPr>
          <w:rFonts w:ascii="Trebuchet MS" w:hAnsi="Trebuchet MS"/>
          <w:color w:val="535252"/>
          <w:sz w:val="21"/>
          <w:szCs w:val="21"/>
          <w:lang w:val="ru-RU"/>
        </w:rPr>
        <w:t>столом или компьютером, держать голову и</w:t>
      </w:r>
      <w:r>
        <w:rPr>
          <w:rFonts w:ascii="Trebuchet MS" w:hAnsi="Trebuchet MS"/>
          <w:color w:val="535252"/>
          <w:sz w:val="21"/>
          <w:szCs w:val="21"/>
        </w:rPr>
        <w:t> </w:t>
      </w:r>
      <w:r w:rsidRPr="00804195">
        <w:rPr>
          <w:rFonts w:ascii="Trebuchet MS" w:hAnsi="Trebuchet MS"/>
          <w:color w:val="535252"/>
          <w:sz w:val="21"/>
          <w:szCs w:val="21"/>
          <w:lang w:val="ru-RU"/>
        </w:rPr>
        <w:t>спину прямо;</w:t>
      </w:r>
    </w:p>
    <w:p w:rsidR="00804195" w:rsidRPr="00804195" w:rsidRDefault="00804195" w:rsidP="00804195">
      <w:pPr>
        <w:numPr>
          <w:ilvl w:val="0"/>
          <w:numId w:val="12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hAnsi="Trebuchet MS"/>
          <w:color w:val="535252"/>
          <w:sz w:val="21"/>
          <w:szCs w:val="21"/>
          <w:lang w:val="ru-RU"/>
        </w:rPr>
      </w:pPr>
      <w:r w:rsidRPr="00804195">
        <w:rPr>
          <w:rFonts w:ascii="Trebuchet MS" w:hAnsi="Trebuchet MS"/>
          <w:color w:val="535252"/>
          <w:sz w:val="21"/>
          <w:szCs w:val="21"/>
          <w:lang w:val="ru-RU"/>
        </w:rPr>
        <w:t>выбирать стулья и</w:t>
      </w:r>
      <w:r>
        <w:rPr>
          <w:rFonts w:ascii="Trebuchet MS" w:hAnsi="Trebuchet MS"/>
          <w:color w:val="535252"/>
          <w:sz w:val="21"/>
          <w:szCs w:val="21"/>
        </w:rPr>
        <w:t> </w:t>
      </w:r>
      <w:r w:rsidRPr="00804195">
        <w:rPr>
          <w:rFonts w:ascii="Trebuchet MS" w:hAnsi="Trebuchet MS"/>
          <w:color w:val="535252"/>
          <w:sz w:val="21"/>
          <w:szCs w:val="21"/>
          <w:lang w:val="ru-RU"/>
        </w:rPr>
        <w:t>кресла, которые поддерживают позвоночник.</w:t>
      </w:r>
    </w:p>
    <w:p w:rsidR="00804195" w:rsidRPr="00804195" w:rsidRDefault="00804195" w:rsidP="00804195">
      <w:pPr>
        <w:pStyle w:val="a4"/>
        <w:shd w:val="clear" w:color="auto" w:fill="FFFFFF"/>
        <w:spacing w:before="0" w:beforeAutospacing="0" w:after="300" w:afterAutospacing="0" w:line="330" w:lineRule="atLeast"/>
        <w:rPr>
          <w:rFonts w:ascii="Trebuchet MS" w:hAnsi="Trebuchet MS"/>
          <w:color w:val="535252"/>
          <w:sz w:val="21"/>
          <w:szCs w:val="21"/>
          <w:lang w:val="ru-RU"/>
        </w:rPr>
      </w:pPr>
      <w:bookmarkStart w:id="1" w:name="8"/>
      <w:bookmarkEnd w:id="1"/>
      <w:r w:rsidRPr="00804195">
        <w:rPr>
          <w:rFonts w:ascii="Trebuchet MS" w:hAnsi="Trebuchet MS"/>
          <w:color w:val="535252"/>
          <w:sz w:val="21"/>
          <w:szCs w:val="21"/>
          <w:lang w:val="ru-RU"/>
        </w:rPr>
        <w:t xml:space="preserve">При остеохондрозе шейного отдела позвоночника врачи </w:t>
      </w:r>
      <w:proofErr w:type="gramStart"/>
      <w:r w:rsidRPr="00804195">
        <w:rPr>
          <w:rFonts w:ascii="Trebuchet MS" w:hAnsi="Trebuchet MS"/>
          <w:color w:val="535252"/>
          <w:sz w:val="21"/>
          <w:szCs w:val="21"/>
          <w:lang w:val="ru-RU"/>
        </w:rPr>
        <w:t>советуют</w:t>
      </w:r>
      <w:proofErr w:type="gramEnd"/>
      <w:r w:rsidRPr="00804195">
        <w:rPr>
          <w:rFonts w:ascii="Trebuchet MS" w:hAnsi="Trebuchet MS"/>
          <w:color w:val="535252"/>
          <w:sz w:val="21"/>
          <w:szCs w:val="21"/>
          <w:lang w:val="ru-RU"/>
        </w:rPr>
        <w:t xml:space="preserve"> есть небольшими порциями не</w:t>
      </w:r>
      <w:r>
        <w:rPr>
          <w:rFonts w:ascii="Trebuchet MS" w:hAnsi="Trebuchet MS"/>
          <w:color w:val="535252"/>
          <w:sz w:val="21"/>
          <w:szCs w:val="21"/>
        </w:rPr>
        <w:t> </w:t>
      </w:r>
      <w:r w:rsidRPr="00804195">
        <w:rPr>
          <w:rFonts w:ascii="Trebuchet MS" w:hAnsi="Trebuchet MS"/>
          <w:color w:val="535252"/>
          <w:sz w:val="21"/>
          <w:szCs w:val="21"/>
          <w:lang w:val="ru-RU"/>
        </w:rPr>
        <w:t>реже 5</w:t>
      </w:r>
      <w:r>
        <w:rPr>
          <w:rFonts w:ascii="Trebuchet MS" w:hAnsi="Trebuchet MS"/>
          <w:color w:val="535252"/>
          <w:sz w:val="21"/>
          <w:szCs w:val="21"/>
        </w:rPr>
        <w:t> </w:t>
      </w:r>
      <w:r w:rsidRPr="00804195">
        <w:rPr>
          <w:rFonts w:ascii="Trebuchet MS" w:hAnsi="Trebuchet MS"/>
          <w:color w:val="535252"/>
          <w:sz w:val="21"/>
          <w:szCs w:val="21"/>
          <w:lang w:val="ru-RU"/>
        </w:rPr>
        <w:t>раз в</w:t>
      </w:r>
      <w:r>
        <w:rPr>
          <w:rFonts w:ascii="Trebuchet MS" w:hAnsi="Trebuchet MS"/>
          <w:color w:val="535252"/>
          <w:sz w:val="21"/>
          <w:szCs w:val="21"/>
        </w:rPr>
        <w:t> </w:t>
      </w:r>
      <w:r w:rsidRPr="00804195">
        <w:rPr>
          <w:rFonts w:ascii="Trebuchet MS" w:hAnsi="Trebuchet MS"/>
          <w:color w:val="535252"/>
          <w:sz w:val="21"/>
          <w:szCs w:val="21"/>
          <w:lang w:val="ru-RU"/>
        </w:rPr>
        <w:t>день. Включите в</w:t>
      </w:r>
      <w:r>
        <w:rPr>
          <w:rFonts w:ascii="Trebuchet MS" w:hAnsi="Trebuchet MS"/>
          <w:color w:val="535252"/>
          <w:sz w:val="21"/>
          <w:szCs w:val="21"/>
        </w:rPr>
        <w:t> </w:t>
      </w:r>
      <w:r w:rsidRPr="00804195">
        <w:rPr>
          <w:rFonts w:ascii="Trebuchet MS" w:hAnsi="Trebuchet MS"/>
          <w:color w:val="535252"/>
          <w:sz w:val="21"/>
          <w:szCs w:val="21"/>
          <w:lang w:val="ru-RU"/>
        </w:rPr>
        <w:t>меню следующие продукты:</w:t>
      </w:r>
    </w:p>
    <w:p w:rsidR="00804195" w:rsidRPr="00804195" w:rsidRDefault="00804195" w:rsidP="00804195">
      <w:pPr>
        <w:numPr>
          <w:ilvl w:val="0"/>
          <w:numId w:val="14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hAnsi="Trebuchet MS"/>
          <w:color w:val="535252"/>
          <w:sz w:val="21"/>
          <w:szCs w:val="21"/>
          <w:lang w:val="ru-RU"/>
        </w:rPr>
      </w:pPr>
      <w:r w:rsidRPr="00804195">
        <w:rPr>
          <w:rFonts w:ascii="Trebuchet MS" w:hAnsi="Trebuchet MS"/>
          <w:color w:val="535252"/>
          <w:sz w:val="21"/>
          <w:szCs w:val="21"/>
          <w:lang w:val="ru-RU"/>
        </w:rPr>
        <w:t>нежирное мясо: говядину, кролика, курицу;</w:t>
      </w:r>
    </w:p>
    <w:p w:rsidR="00804195" w:rsidRPr="00804195" w:rsidRDefault="00804195" w:rsidP="00804195">
      <w:pPr>
        <w:numPr>
          <w:ilvl w:val="0"/>
          <w:numId w:val="14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hAnsi="Trebuchet MS"/>
          <w:color w:val="535252"/>
          <w:sz w:val="21"/>
          <w:szCs w:val="21"/>
          <w:lang w:val="ru-RU"/>
        </w:rPr>
      </w:pPr>
      <w:proofErr w:type="gramStart"/>
      <w:r w:rsidRPr="00804195">
        <w:rPr>
          <w:rFonts w:ascii="Trebuchet MS" w:hAnsi="Trebuchet MS"/>
          <w:color w:val="535252"/>
          <w:sz w:val="21"/>
          <w:szCs w:val="21"/>
          <w:lang w:val="ru-RU"/>
        </w:rPr>
        <w:t>овощи и</w:t>
      </w:r>
      <w:r>
        <w:rPr>
          <w:rFonts w:ascii="Trebuchet MS" w:hAnsi="Trebuchet MS"/>
          <w:color w:val="535252"/>
          <w:sz w:val="21"/>
          <w:szCs w:val="21"/>
        </w:rPr>
        <w:t> </w:t>
      </w:r>
      <w:r w:rsidRPr="00804195">
        <w:rPr>
          <w:rFonts w:ascii="Trebuchet MS" w:hAnsi="Trebuchet MS"/>
          <w:color w:val="535252"/>
          <w:sz w:val="21"/>
          <w:szCs w:val="21"/>
          <w:lang w:val="ru-RU"/>
        </w:rPr>
        <w:t>фрукты: огурцы, помидоры, морковь, лук, перец, свёклу, капусту, брокколи, сельдерей, баклажаны, авокадо, шпинат, кресс-салат;</w:t>
      </w:r>
      <w:proofErr w:type="gramEnd"/>
    </w:p>
    <w:p w:rsidR="00804195" w:rsidRPr="00804195" w:rsidRDefault="00804195" w:rsidP="00804195">
      <w:pPr>
        <w:numPr>
          <w:ilvl w:val="0"/>
          <w:numId w:val="14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hAnsi="Trebuchet MS"/>
          <w:color w:val="535252"/>
          <w:sz w:val="21"/>
          <w:szCs w:val="21"/>
          <w:lang w:val="ru-RU"/>
        </w:rPr>
      </w:pPr>
      <w:r w:rsidRPr="00804195">
        <w:rPr>
          <w:rFonts w:ascii="Trebuchet MS" w:hAnsi="Trebuchet MS"/>
          <w:color w:val="535252"/>
          <w:sz w:val="21"/>
          <w:szCs w:val="21"/>
          <w:lang w:val="ru-RU"/>
        </w:rPr>
        <w:t>молочные продукты: сыр, творог, молоко;</w:t>
      </w:r>
    </w:p>
    <w:p w:rsidR="00804195" w:rsidRPr="00804195" w:rsidRDefault="00804195" w:rsidP="00804195">
      <w:pPr>
        <w:numPr>
          <w:ilvl w:val="0"/>
          <w:numId w:val="14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hAnsi="Trebuchet MS"/>
          <w:color w:val="535252"/>
          <w:sz w:val="21"/>
          <w:szCs w:val="21"/>
          <w:lang w:val="ru-RU"/>
        </w:rPr>
      </w:pPr>
      <w:r w:rsidRPr="00804195">
        <w:rPr>
          <w:rFonts w:ascii="Trebuchet MS" w:hAnsi="Trebuchet MS"/>
          <w:color w:val="535252"/>
          <w:sz w:val="21"/>
          <w:szCs w:val="21"/>
          <w:lang w:val="ru-RU"/>
        </w:rPr>
        <w:t>морепродукты: рыбу, омаров, устриц, крабов;</w:t>
      </w:r>
    </w:p>
    <w:p w:rsidR="00804195" w:rsidRPr="00804195" w:rsidRDefault="00804195" w:rsidP="00804195">
      <w:pPr>
        <w:numPr>
          <w:ilvl w:val="0"/>
          <w:numId w:val="14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hAnsi="Trebuchet MS"/>
          <w:color w:val="535252"/>
          <w:sz w:val="21"/>
          <w:szCs w:val="21"/>
          <w:lang w:val="ru-RU"/>
        </w:rPr>
      </w:pPr>
      <w:r w:rsidRPr="00804195">
        <w:rPr>
          <w:rFonts w:ascii="Trebuchet MS" w:hAnsi="Trebuchet MS"/>
          <w:color w:val="535252"/>
          <w:sz w:val="21"/>
          <w:szCs w:val="21"/>
          <w:lang w:val="ru-RU"/>
        </w:rPr>
        <w:t>блюда с</w:t>
      </w:r>
      <w:r>
        <w:rPr>
          <w:rFonts w:ascii="Trebuchet MS" w:hAnsi="Trebuchet MS"/>
          <w:color w:val="535252"/>
          <w:sz w:val="21"/>
          <w:szCs w:val="21"/>
        </w:rPr>
        <w:t> </w:t>
      </w:r>
      <w:r w:rsidRPr="00804195">
        <w:rPr>
          <w:rFonts w:ascii="Trebuchet MS" w:hAnsi="Trebuchet MS"/>
          <w:color w:val="535252"/>
          <w:sz w:val="21"/>
          <w:szCs w:val="21"/>
          <w:lang w:val="ru-RU"/>
        </w:rPr>
        <w:t>желатином: желе, холодец, заливное из</w:t>
      </w:r>
      <w:r>
        <w:rPr>
          <w:rFonts w:ascii="Trebuchet MS" w:hAnsi="Trebuchet MS"/>
          <w:color w:val="535252"/>
          <w:sz w:val="21"/>
          <w:szCs w:val="21"/>
        </w:rPr>
        <w:t> </w:t>
      </w:r>
      <w:r w:rsidRPr="00804195">
        <w:rPr>
          <w:rFonts w:ascii="Trebuchet MS" w:hAnsi="Trebuchet MS"/>
          <w:color w:val="535252"/>
          <w:sz w:val="21"/>
          <w:szCs w:val="21"/>
          <w:lang w:val="ru-RU"/>
        </w:rPr>
        <w:t>рыбы;</w:t>
      </w:r>
    </w:p>
    <w:p w:rsidR="00804195" w:rsidRPr="00804195" w:rsidRDefault="00804195" w:rsidP="00804195">
      <w:pPr>
        <w:numPr>
          <w:ilvl w:val="0"/>
          <w:numId w:val="14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hAnsi="Trebuchet MS"/>
          <w:color w:val="535252"/>
          <w:sz w:val="21"/>
          <w:szCs w:val="21"/>
          <w:lang w:val="ru-RU"/>
        </w:rPr>
      </w:pPr>
      <w:r w:rsidRPr="00804195">
        <w:rPr>
          <w:rFonts w:ascii="Trebuchet MS" w:hAnsi="Trebuchet MS"/>
          <w:color w:val="535252"/>
          <w:sz w:val="21"/>
          <w:szCs w:val="21"/>
          <w:lang w:val="ru-RU"/>
        </w:rPr>
        <w:t>орехи и</w:t>
      </w:r>
      <w:r>
        <w:rPr>
          <w:rFonts w:ascii="Trebuchet MS" w:hAnsi="Trebuchet MS"/>
          <w:color w:val="535252"/>
          <w:sz w:val="21"/>
          <w:szCs w:val="21"/>
        </w:rPr>
        <w:t> </w:t>
      </w:r>
      <w:r w:rsidRPr="00804195">
        <w:rPr>
          <w:rFonts w:ascii="Trebuchet MS" w:hAnsi="Trebuchet MS"/>
          <w:color w:val="535252"/>
          <w:sz w:val="21"/>
          <w:szCs w:val="21"/>
          <w:lang w:val="ru-RU"/>
        </w:rPr>
        <w:t>семена: миндаль, фундук, семечки подсолнечника;</w:t>
      </w:r>
    </w:p>
    <w:p w:rsidR="00804195" w:rsidRDefault="00804195" w:rsidP="00804195">
      <w:pPr>
        <w:numPr>
          <w:ilvl w:val="0"/>
          <w:numId w:val="14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hAnsi="Trebuchet MS"/>
          <w:color w:val="535252"/>
          <w:sz w:val="21"/>
          <w:szCs w:val="21"/>
        </w:rPr>
      </w:pPr>
      <w:proofErr w:type="spellStart"/>
      <w:proofErr w:type="gramStart"/>
      <w:r>
        <w:rPr>
          <w:rFonts w:ascii="Trebuchet MS" w:hAnsi="Trebuchet MS"/>
          <w:color w:val="535252"/>
          <w:sz w:val="21"/>
          <w:szCs w:val="21"/>
        </w:rPr>
        <w:t>грибы</w:t>
      </w:r>
      <w:proofErr w:type="spellEnd"/>
      <w:proofErr w:type="gramEnd"/>
      <w:r>
        <w:rPr>
          <w:rFonts w:ascii="Trebuchet MS" w:hAnsi="Trebuchet MS"/>
          <w:color w:val="535252"/>
          <w:sz w:val="21"/>
          <w:szCs w:val="21"/>
        </w:rPr>
        <w:t xml:space="preserve">, </w:t>
      </w:r>
      <w:proofErr w:type="spellStart"/>
      <w:r>
        <w:rPr>
          <w:rFonts w:ascii="Trebuchet MS" w:hAnsi="Trebuchet MS"/>
          <w:color w:val="535252"/>
          <w:sz w:val="21"/>
          <w:szCs w:val="21"/>
        </w:rPr>
        <w:t>яйца</w:t>
      </w:r>
      <w:proofErr w:type="spellEnd"/>
      <w:r>
        <w:rPr>
          <w:rFonts w:ascii="Trebuchet MS" w:hAnsi="Trebuchet MS"/>
          <w:color w:val="535252"/>
          <w:sz w:val="21"/>
          <w:szCs w:val="21"/>
        </w:rPr>
        <w:t xml:space="preserve">, </w:t>
      </w:r>
      <w:proofErr w:type="spellStart"/>
      <w:r>
        <w:rPr>
          <w:rFonts w:ascii="Trebuchet MS" w:hAnsi="Trebuchet MS"/>
          <w:color w:val="535252"/>
          <w:sz w:val="21"/>
          <w:szCs w:val="21"/>
        </w:rPr>
        <w:t>крупы</w:t>
      </w:r>
      <w:proofErr w:type="spellEnd"/>
      <w:r>
        <w:rPr>
          <w:rFonts w:ascii="Trebuchet MS" w:hAnsi="Trebuchet MS"/>
          <w:color w:val="535252"/>
          <w:sz w:val="21"/>
          <w:szCs w:val="21"/>
        </w:rPr>
        <w:t>.</w:t>
      </w:r>
    </w:p>
    <w:p w:rsidR="00804195" w:rsidRDefault="00804195" w:rsidP="00804195">
      <w:pPr>
        <w:pStyle w:val="a4"/>
        <w:shd w:val="clear" w:color="auto" w:fill="FFFFFF"/>
        <w:spacing w:before="0" w:beforeAutospacing="0" w:after="300" w:afterAutospacing="0" w:line="330" w:lineRule="atLeast"/>
        <w:rPr>
          <w:rFonts w:ascii="Trebuchet MS" w:hAnsi="Trebuchet MS"/>
          <w:color w:val="535252"/>
          <w:sz w:val="21"/>
          <w:szCs w:val="21"/>
          <w:lang w:val="ru-RU"/>
        </w:rPr>
      </w:pPr>
      <w:r w:rsidRPr="00804195">
        <w:rPr>
          <w:rFonts w:ascii="Trebuchet MS" w:hAnsi="Trebuchet MS"/>
          <w:color w:val="535252"/>
          <w:sz w:val="21"/>
          <w:szCs w:val="21"/>
          <w:lang w:val="ru-RU"/>
        </w:rPr>
        <w:lastRenderedPageBreak/>
        <w:t>Старайтесь есть меньше сахара, винограда, бобовых (гороха, фасоли), мясных бульонов. Исключите из</w:t>
      </w:r>
      <w:r>
        <w:rPr>
          <w:rFonts w:ascii="Trebuchet MS" w:hAnsi="Trebuchet MS"/>
          <w:color w:val="535252"/>
          <w:sz w:val="21"/>
          <w:szCs w:val="21"/>
        </w:rPr>
        <w:t> </w:t>
      </w:r>
      <w:r w:rsidRPr="00804195">
        <w:rPr>
          <w:rFonts w:ascii="Trebuchet MS" w:hAnsi="Trebuchet MS"/>
          <w:color w:val="535252"/>
          <w:sz w:val="21"/>
          <w:szCs w:val="21"/>
          <w:lang w:val="ru-RU"/>
        </w:rPr>
        <w:t>рациона солёные и</w:t>
      </w:r>
      <w:r>
        <w:rPr>
          <w:rFonts w:ascii="Trebuchet MS" w:hAnsi="Trebuchet MS"/>
          <w:color w:val="535252"/>
          <w:sz w:val="21"/>
          <w:szCs w:val="21"/>
        </w:rPr>
        <w:t> </w:t>
      </w:r>
      <w:r w:rsidRPr="00804195">
        <w:rPr>
          <w:rFonts w:ascii="Trebuchet MS" w:hAnsi="Trebuchet MS"/>
          <w:color w:val="535252"/>
          <w:sz w:val="21"/>
          <w:szCs w:val="21"/>
          <w:lang w:val="ru-RU"/>
        </w:rPr>
        <w:t xml:space="preserve">копчёные продукты, </w:t>
      </w:r>
      <w:r w:rsidR="00F31104">
        <w:rPr>
          <w:rFonts w:ascii="Trebuchet MS" w:hAnsi="Trebuchet MS"/>
          <w:color w:val="535252"/>
          <w:sz w:val="21"/>
          <w:szCs w:val="21"/>
          <w:lang w:val="ru-RU"/>
        </w:rPr>
        <w:t xml:space="preserve">мучные изделия, острые приправы. </w:t>
      </w:r>
      <w:r w:rsidR="00F31104" w:rsidRPr="00804195">
        <w:rPr>
          <w:rFonts w:ascii="Trebuchet MS" w:hAnsi="Trebuchet MS"/>
          <w:color w:val="535252"/>
          <w:sz w:val="21"/>
          <w:szCs w:val="21"/>
          <w:lang w:val="ru-RU"/>
        </w:rPr>
        <w:t>Откажитесь от</w:t>
      </w:r>
      <w:r w:rsidR="00F31104">
        <w:rPr>
          <w:rFonts w:ascii="Trebuchet MS" w:hAnsi="Trebuchet MS"/>
          <w:color w:val="535252"/>
          <w:sz w:val="21"/>
          <w:szCs w:val="21"/>
        </w:rPr>
        <w:t> </w:t>
      </w:r>
      <w:r w:rsidR="00F31104" w:rsidRPr="00804195">
        <w:rPr>
          <w:rFonts w:ascii="Trebuchet MS" w:hAnsi="Trebuchet MS"/>
          <w:color w:val="535252"/>
          <w:sz w:val="21"/>
          <w:szCs w:val="21"/>
          <w:lang w:val="ru-RU"/>
        </w:rPr>
        <w:t>сигарет и</w:t>
      </w:r>
      <w:r w:rsidR="00F31104">
        <w:rPr>
          <w:rFonts w:ascii="Trebuchet MS" w:hAnsi="Trebuchet MS"/>
          <w:color w:val="535252"/>
          <w:sz w:val="21"/>
          <w:szCs w:val="21"/>
        </w:rPr>
        <w:t> </w:t>
      </w:r>
      <w:r w:rsidR="00F31104" w:rsidRPr="00804195">
        <w:rPr>
          <w:rFonts w:ascii="Trebuchet MS" w:hAnsi="Trebuchet MS"/>
          <w:color w:val="535252"/>
          <w:sz w:val="21"/>
          <w:szCs w:val="21"/>
          <w:lang w:val="ru-RU"/>
        </w:rPr>
        <w:t>алкогольных напитков.</w:t>
      </w:r>
    </w:p>
    <w:p w:rsidR="00804195" w:rsidRDefault="008A2915" w:rsidP="003A657F">
      <w:pPr>
        <w:pStyle w:val="a4"/>
        <w:shd w:val="clear" w:color="auto" w:fill="FFFFFF"/>
        <w:spacing w:before="0" w:beforeAutospacing="0" w:after="300" w:afterAutospacing="0" w:line="330" w:lineRule="atLeast"/>
        <w:rPr>
          <w:rFonts w:ascii="Trebuchet MS" w:hAnsi="Trebuchet MS"/>
          <w:color w:val="252525"/>
          <w:sz w:val="39"/>
          <w:szCs w:val="39"/>
          <w:lang w:val="ru-RU"/>
        </w:rPr>
      </w:pPr>
      <w:r w:rsidRPr="008A2915">
        <w:rPr>
          <w:rFonts w:ascii="Arial" w:hAnsi="Arial" w:cs="Arial"/>
          <w:color w:val="000000"/>
          <w:lang w:val="ru-RU"/>
        </w:rPr>
        <w:br/>
      </w:r>
    </w:p>
    <w:p w:rsidR="00F31104" w:rsidRDefault="00F31104" w:rsidP="003A657F">
      <w:pPr>
        <w:pStyle w:val="a4"/>
        <w:shd w:val="clear" w:color="auto" w:fill="FFFFFF"/>
        <w:spacing w:before="0" w:beforeAutospacing="0" w:after="300" w:afterAutospacing="0" w:line="330" w:lineRule="atLeast"/>
        <w:rPr>
          <w:rFonts w:ascii="Trebuchet MS" w:hAnsi="Trebuchet MS"/>
          <w:color w:val="252525"/>
          <w:sz w:val="39"/>
          <w:szCs w:val="39"/>
          <w:lang w:val="ru-RU"/>
        </w:rPr>
      </w:pPr>
    </w:p>
    <w:p w:rsidR="00F31104" w:rsidRDefault="00F31104" w:rsidP="003A657F">
      <w:pPr>
        <w:pStyle w:val="a4"/>
        <w:shd w:val="clear" w:color="auto" w:fill="FFFFFF"/>
        <w:spacing w:before="0" w:beforeAutospacing="0" w:after="300" w:afterAutospacing="0" w:line="330" w:lineRule="atLeast"/>
        <w:rPr>
          <w:rFonts w:ascii="Trebuchet MS" w:hAnsi="Trebuchet MS"/>
          <w:color w:val="252525"/>
          <w:sz w:val="39"/>
          <w:szCs w:val="39"/>
          <w:lang w:val="ru-RU"/>
        </w:rPr>
      </w:pPr>
    </w:p>
    <w:p w:rsidR="00F31104" w:rsidRDefault="00F31104" w:rsidP="003A657F">
      <w:pPr>
        <w:pStyle w:val="a4"/>
        <w:shd w:val="clear" w:color="auto" w:fill="FFFFFF"/>
        <w:spacing w:before="0" w:beforeAutospacing="0" w:after="300" w:afterAutospacing="0" w:line="330" w:lineRule="atLeast"/>
        <w:rPr>
          <w:rFonts w:ascii="Trebuchet MS" w:hAnsi="Trebuchet MS"/>
          <w:color w:val="252525"/>
          <w:sz w:val="39"/>
          <w:szCs w:val="39"/>
          <w:lang w:val="ru-RU"/>
        </w:rPr>
      </w:pPr>
    </w:p>
    <w:p w:rsidR="00F31104" w:rsidRDefault="00F31104" w:rsidP="003A657F">
      <w:pPr>
        <w:pStyle w:val="a4"/>
        <w:shd w:val="clear" w:color="auto" w:fill="FFFFFF"/>
        <w:spacing w:before="0" w:beforeAutospacing="0" w:after="300" w:afterAutospacing="0" w:line="330" w:lineRule="atLeast"/>
        <w:rPr>
          <w:rFonts w:ascii="Trebuchet MS" w:hAnsi="Trebuchet MS"/>
          <w:color w:val="252525"/>
          <w:sz w:val="39"/>
          <w:szCs w:val="39"/>
          <w:lang w:val="ru-RU"/>
        </w:rPr>
      </w:pPr>
    </w:p>
    <w:p w:rsidR="00D465A5" w:rsidRDefault="00D465A5" w:rsidP="003A657F">
      <w:pPr>
        <w:pStyle w:val="a4"/>
        <w:shd w:val="clear" w:color="auto" w:fill="FFFFFF"/>
        <w:spacing w:before="0" w:beforeAutospacing="0" w:after="300" w:afterAutospacing="0" w:line="330" w:lineRule="atLeast"/>
        <w:rPr>
          <w:rFonts w:ascii="Trebuchet MS" w:hAnsi="Trebuchet MS"/>
          <w:color w:val="252525"/>
          <w:sz w:val="39"/>
          <w:szCs w:val="39"/>
          <w:lang w:val="ru-RU"/>
        </w:rPr>
      </w:pPr>
    </w:p>
    <w:p w:rsidR="00D465A5" w:rsidRDefault="00D465A5" w:rsidP="003A657F">
      <w:pPr>
        <w:pStyle w:val="a4"/>
        <w:shd w:val="clear" w:color="auto" w:fill="FFFFFF"/>
        <w:spacing w:before="0" w:beforeAutospacing="0" w:after="300" w:afterAutospacing="0" w:line="330" w:lineRule="atLeast"/>
        <w:rPr>
          <w:rFonts w:ascii="Trebuchet MS" w:hAnsi="Trebuchet MS"/>
          <w:color w:val="252525"/>
          <w:sz w:val="39"/>
          <w:szCs w:val="39"/>
          <w:lang w:val="ru-RU"/>
        </w:rPr>
      </w:pPr>
    </w:p>
    <w:p w:rsidR="00D465A5" w:rsidRDefault="00D465A5" w:rsidP="003A657F">
      <w:pPr>
        <w:pStyle w:val="a4"/>
        <w:shd w:val="clear" w:color="auto" w:fill="FFFFFF"/>
        <w:spacing w:before="0" w:beforeAutospacing="0" w:after="300" w:afterAutospacing="0" w:line="330" w:lineRule="atLeast"/>
        <w:rPr>
          <w:rFonts w:ascii="Trebuchet MS" w:hAnsi="Trebuchet MS"/>
          <w:color w:val="252525"/>
          <w:sz w:val="39"/>
          <w:szCs w:val="39"/>
          <w:lang w:val="ru-RU"/>
        </w:rPr>
      </w:pPr>
    </w:p>
    <w:p w:rsidR="00D465A5" w:rsidRDefault="00D465A5" w:rsidP="003A657F">
      <w:pPr>
        <w:pStyle w:val="a4"/>
        <w:shd w:val="clear" w:color="auto" w:fill="FFFFFF"/>
        <w:spacing w:before="0" w:beforeAutospacing="0" w:after="300" w:afterAutospacing="0" w:line="330" w:lineRule="atLeast"/>
        <w:rPr>
          <w:rFonts w:ascii="Trebuchet MS" w:hAnsi="Trebuchet MS"/>
          <w:color w:val="252525"/>
          <w:sz w:val="39"/>
          <w:szCs w:val="39"/>
          <w:lang w:val="ru-RU"/>
        </w:rPr>
      </w:pPr>
    </w:p>
    <w:p w:rsidR="00D465A5" w:rsidRDefault="00D465A5" w:rsidP="003A657F">
      <w:pPr>
        <w:pStyle w:val="a4"/>
        <w:shd w:val="clear" w:color="auto" w:fill="FFFFFF"/>
        <w:spacing w:before="0" w:beforeAutospacing="0" w:after="300" w:afterAutospacing="0" w:line="330" w:lineRule="atLeast"/>
        <w:rPr>
          <w:rFonts w:ascii="Trebuchet MS" w:hAnsi="Trebuchet MS"/>
          <w:color w:val="252525"/>
          <w:sz w:val="39"/>
          <w:szCs w:val="39"/>
          <w:lang w:val="ru-RU"/>
        </w:rPr>
      </w:pPr>
    </w:p>
    <w:p w:rsidR="00D465A5" w:rsidRDefault="00D465A5" w:rsidP="003A657F">
      <w:pPr>
        <w:pStyle w:val="a4"/>
        <w:shd w:val="clear" w:color="auto" w:fill="FFFFFF"/>
        <w:spacing w:before="0" w:beforeAutospacing="0" w:after="300" w:afterAutospacing="0" w:line="330" w:lineRule="atLeast"/>
        <w:rPr>
          <w:rFonts w:ascii="Trebuchet MS" w:hAnsi="Trebuchet MS"/>
          <w:color w:val="252525"/>
          <w:sz w:val="39"/>
          <w:szCs w:val="39"/>
          <w:lang w:val="ru-RU"/>
        </w:rPr>
      </w:pPr>
    </w:p>
    <w:p w:rsidR="00D465A5" w:rsidRDefault="00D465A5" w:rsidP="003A657F">
      <w:pPr>
        <w:pStyle w:val="a4"/>
        <w:shd w:val="clear" w:color="auto" w:fill="FFFFFF"/>
        <w:spacing w:before="0" w:beforeAutospacing="0" w:after="300" w:afterAutospacing="0" w:line="330" w:lineRule="atLeast"/>
        <w:rPr>
          <w:rFonts w:ascii="Trebuchet MS" w:hAnsi="Trebuchet MS"/>
          <w:color w:val="252525"/>
          <w:sz w:val="39"/>
          <w:szCs w:val="39"/>
          <w:lang w:val="ru-RU"/>
        </w:rPr>
      </w:pPr>
    </w:p>
    <w:p w:rsidR="00D465A5" w:rsidRDefault="00D465A5" w:rsidP="003A657F">
      <w:pPr>
        <w:pStyle w:val="a4"/>
        <w:shd w:val="clear" w:color="auto" w:fill="FFFFFF"/>
        <w:spacing w:before="0" w:beforeAutospacing="0" w:after="300" w:afterAutospacing="0" w:line="330" w:lineRule="atLeast"/>
        <w:rPr>
          <w:rFonts w:ascii="Trebuchet MS" w:hAnsi="Trebuchet MS"/>
          <w:color w:val="252525"/>
          <w:sz w:val="39"/>
          <w:szCs w:val="39"/>
          <w:lang w:val="ru-RU"/>
        </w:rPr>
      </w:pPr>
    </w:p>
    <w:p w:rsidR="00D465A5" w:rsidRPr="003A657F" w:rsidRDefault="00D465A5" w:rsidP="003A657F">
      <w:pPr>
        <w:pStyle w:val="a4"/>
        <w:shd w:val="clear" w:color="auto" w:fill="FFFFFF"/>
        <w:spacing w:before="0" w:beforeAutospacing="0" w:after="300" w:afterAutospacing="0" w:line="330" w:lineRule="atLeast"/>
        <w:rPr>
          <w:rFonts w:ascii="Trebuchet MS" w:hAnsi="Trebuchet MS"/>
          <w:color w:val="252525"/>
          <w:sz w:val="39"/>
          <w:szCs w:val="39"/>
          <w:lang w:val="ru-RU"/>
        </w:rPr>
      </w:pPr>
    </w:p>
    <w:p w:rsidR="00804195" w:rsidRPr="008E2D88" w:rsidRDefault="00804195" w:rsidP="008E2D88">
      <w:pPr>
        <w:rPr>
          <w:b/>
          <w:sz w:val="24"/>
          <w:lang w:val="ru-RU"/>
        </w:rPr>
      </w:pPr>
    </w:p>
    <w:p w:rsidR="001C4BE8" w:rsidRDefault="008E4395">
      <w:pPr>
        <w:rPr>
          <w:b/>
          <w:sz w:val="32"/>
          <w:lang w:val="ru-RU"/>
        </w:rPr>
      </w:pPr>
      <w:r w:rsidRPr="00FC3CB1">
        <w:rPr>
          <w:b/>
          <w:sz w:val="32"/>
          <w:lang w:val="ru-RU"/>
        </w:rPr>
        <w:lastRenderedPageBreak/>
        <w:t>Остеохондроз грудной</w:t>
      </w:r>
      <w:r w:rsidRPr="00FC3CB1">
        <w:rPr>
          <w:b/>
          <w:sz w:val="32"/>
          <w:lang w:val="ru-RU"/>
        </w:rPr>
        <w:cr/>
      </w:r>
    </w:p>
    <w:p w:rsidR="008E2D88" w:rsidRPr="001C4BE8" w:rsidRDefault="00C30A31" w:rsidP="001C4BE8">
      <w:pPr>
        <w:spacing w:after="0" w:line="240" w:lineRule="auto"/>
        <w:rPr>
          <w:rFonts w:ascii="Arial" w:eastAsia="Times New Roman" w:hAnsi="Arial" w:cs="Arial"/>
          <w:color w:val="1E1E1E"/>
          <w:sz w:val="21"/>
          <w:szCs w:val="21"/>
          <w:lang w:val="ru-RU"/>
        </w:rPr>
      </w:pPr>
      <w:r w:rsidRPr="00C30A31">
        <w:rPr>
          <w:rFonts w:ascii="Trebuchet MS" w:hAnsi="Trebuchet MS"/>
          <w:color w:val="535252"/>
          <w:sz w:val="21"/>
          <w:szCs w:val="21"/>
          <w:shd w:val="clear" w:color="auto" w:fill="FFFFFF"/>
          <w:lang w:val="ru-RU"/>
        </w:rPr>
        <w:t xml:space="preserve"> </w:t>
      </w:r>
      <w:r w:rsidR="001C4BE8" w:rsidRPr="00C30A31">
        <w:rPr>
          <w:rFonts w:ascii="Arial" w:eastAsia="Times New Roman" w:hAnsi="Arial" w:cs="Arial"/>
          <w:b/>
          <w:bCs/>
          <w:color w:val="1E1E1E"/>
          <w:sz w:val="21"/>
          <w:szCs w:val="21"/>
          <w:lang w:val="ru-RU"/>
        </w:rPr>
        <w:t>Остеохондроз грудного отдела позвоночника</w:t>
      </w:r>
      <w:r w:rsidR="001C4BE8" w:rsidRPr="00C30A31">
        <w:rPr>
          <w:rFonts w:ascii="Arial" w:eastAsia="Times New Roman" w:hAnsi="Arial" w:cs="Arial"/>
          <w:color w:val="1E1E1E"/>
          <w:sz w:val="21"/>
          <w:szCs w:val="21"/>
        </w:rPr>
        <w:t> </w:t>
      </w:r>
      <w:r w:rsidR="001C4BE8" w:rsidRPr="00C30A31">
        <w:rPr>
          <w:rFonts w:ascii="Arial" w:eastAsia="Times New Roman" w:hAnsi="Arial" w:cs="Arial"/>
          <w:color w:val="1E1E1E"/>
          <w:sz w:val="21"/>
          <w:szCs w:val="21"/>
          <w:lang w:val="ru-RU"/>
        </w:rPr>
        <w:t xml:space="preserve">- это </w:t>
      </w:r>
      <w:r w:rsidR="001C4BE8" w:rsidRPr="00C30A31">
        <w:rPr>
          <w:rFonts w:ascii="Arial" w:eastAsia="Times New Roman" w:hAnsi="Arial" w:cs="Arial"/>
          <w:color w:val="1E1E1E"/>
          <w:sz w:val="21"/>
          <w:szCs w:val="21"/>
        </w:rPr>
        <w:t> </w:t>
      </w:r>
      <w:r w:rsidR="001C4BE8" w:rsidRPr="00C30A31">
        <w:rPr>
          <w:rFonts w:ascii="Arial" w:eastAsia="Times New Roman" w:hAnsi="Arial" w:cs="Arial"/>
          <w:color w:val="1E1E1E"/>
          <w:sz w:val="21"/>
          <w:szCs w:val="21"/>
          <w:lang w:val="ru-RU"/>
        </w:rPr>
        <w:t>дегенеративно-дистрофический проце</w:t>
      </w:r>
      <w:proofErr w:type="gramStart"/>
      <w:r w:rsidR="001C4BE8" w:rsidRPr="00C30A31">
        <w:rPr>
          <w:rFonts w:ascii="Arial" w:eastAsia="Times New Roman" w:hAnsi="Arial" w:cs="Arial"/>
          <w:color w:val="1E1E1E"/>
          <w:sz w:val="21"/>
          <w:szCs w:val="21"/>
          <w:lang w:val="ru-RU"/>
        </w:rPr>
        <w:t>сс в гр</w:t>
      </w:r>
      <w:proofErr w:type="gramEnd"/>
      <w:r w:rsidR="001C4BE8" w:rsidRPr="00C30A31">
        <w:rPr>
          <w:rFonts w:ascii="Arial" w:eastAsia="Times New Roman" w:hAnsi="Arial" w:cs="Arial"/>
          <w:color w:val="1E1E1E"/>
          <w:sz w:val="21"/>
          <w:szCs w:val="21"/>
          <w:lang w:val="ru-RU"/>
        </w:rPr>
        <w:t>удном отделе позвоночника, в результате которого в костной и хрящевой ткани позвоночника происходят патологические изменения, разрушаются межпозвонковые диски, суставы и связки позвоночника.</w:t>
      </w:r>
    </w:p>
    <w:p w:rsidR="00C30A31" w:rsidRPr="00C30A31" w:rsidRDefault="001C4BE8" w:rsidP="00C30A31">
      <w:pPr>
        <w:spacing w:before="100" w:beforeAutospacing="1" w:after="100" w:afterAutospacing="1" w:line="312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Г</w:t>
      </w:r>
      <w:r w:rsidR="00C30A31" w:rsidRPr="00C30A31">
        <w:rPr>
          <w:rFonts w:ascii="Arial" w:eastAsia="Times New Roman" w:hAnsi="Arial" w:cs="Arial"/>
          <w:color w:val="000000"/>
          <w:sz w:val="24"/>
          <w:szCs w:val="24"/>
          <w:lang w:val="ru-RU"/>
        </w:rPr>
        <w:t>рудной отдел позвоночника малоподвижен</w:t>
      </w:r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. </w:t>
      </w:r>
      <w:r w:rsidR="00C30A31" w:rsidRPr="00C30A3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При этом нагрузка на него не так велика, как на поясничный отдел. Из-за этого появление заболевания в грудном отделе редко сопровождается симптомами на ранних стадиях развития заболевания. Низкая подвижность грудного отдела позвоночника связана с его анатомическими особенностями – соединение позвонков с ребрами и грудиной дает возможность создать </w:t>
      </w:r>
      <w:proofErr w:type="gramStart"/>
      <w:r w:rsidR="00C30A31" w:rsidRPr="00C30A31">
        <w:rPr>
          <w:rFonts w:ascii="Arial" w:eastAsia="Times New Roman" w:hAnsi="Arial" w:cs="Arial"/>
          <w:color w:val="000000"/>
          <w:sz w:val="24"/>
          <w:szCs w:val="24"/>
          <w:lang w:val="ru-RU"/>
        </w:rPr>
        <w:t>достаточно подвижную</w:t>
      </w:r>
      <w:proofErr w:type="gramEnd"/>
      <w:r w:rsidR="00C30A31" w:rsidRPr="00C30A3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и, в то же время, прочную конструкцию, которая меньше подвержена травмам и внешним воздействиям.</w:t>
      </w:r>
    </w:p>
    <w:p w:rsidR="00C30A31" w:rsidRDefault="00C30A31" w:rsidP="00C30A31">
      <w:pPr>
        <w:spacing w:before="100" w:beforeAutospacing="1" w:after="100" w:afterAutospacing="1" w:line="312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proofErr w:type="gramStart"/>
      <w:r w:rsidRPr="00C30A31">
        <w:rPr>
          <w:rFonts w:ascii="Arial" w:eastAsia="Times New Roman" w:hAnsi="Arial" w:cs="Arial"/>
          <w:color w:val="000000"/>
          <w:sz w:val="24"/>
          <w:szCs w:val="24"/>
          <w:lang w:val="ru-RU"/>
        </w:rPr>
        <w:t>Относительна небольшая нагрузка на этот отдел способствует</w:t>
      </w:r>
      <w:proofErr w:type="gramEnd"/>
      <w:r w:rsidRPr="00C30A3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тому, что появление здесь различных проблем (</w:t>
      </w:r>
      <w:hyperlink r:id="rId15" w:tooltip="Как лечить смещение шейных и поясничных позвонков?" w:history="1">
        <w:r w:rsidRPr="00C30A31">
          <w:rPr>
            <w:rFonts w:ascii="Arial" w:eastAsia="Times New Roman" w:hAnsi="Arial" w:cs="Arial"/>
            <w:color w:val="6B4A88"/>
            <w:sz w:val="24"/>
            <w:szCs w:val="24"/>
            <w:u w:val="single"/>
            <w:lang w:val="ru-RU"/>
          </w:rPr>
          <w:t>смещение позвонков</w:t>
        </w:r>
      </w:hyperlink>
      <w:r w:rsidRPr="00C30A31">
        <w:rPr>
          <w:rFonts w:ascii="Arial" w:eastAsia="Times New Roman" w:hAnsi="Arial" w:cs="Arial"/>
          <w:color w:val="000000"/>
          <w:sz w:val="24"/>
          <w:szCs w:val="24"/>
          <w:lang w:val="ru-RU"/>
        </w:rPr>
        <w:t>,</w:t>
      </w:r>
      <w:r w:rsidRPr="00C30A31">
        <w:rPr>
          <w:rFonts w:ascii="Arial" w:eastAsia="Times New Roman" w:hAnsi="Arial" w:cs="Arial"/>
          <w:color w:val="000000"/>
          <w:sz w:val="24"/>
          <w:szCs w:val="24"/>
        </w:rPr>
        <w:t> </w:t>
      </w:r>
      <w:hyperlink r:id="rId16" w:tooltip="Позвоночная грыжа — лечение без операции" w:history="1">
        <w:r w:rsidRPr="00C30A31">
          <w:rPr>
            <w:rFonts w:ascii="Arial" w:eastAsia="Times New Roman" w:hAnsi="Arial" w:cs="Arial"/>
            <w:color w:val="6B4A88"/>
            <w:sz w:val="24"/>
            <w:szCs w:val="24"/>
            <w:u w:val="single"/>
            <w:lang w:val="ru-RU"/>
          </w:rPr>
          <w:t>межпозвонковые грыжи</w:t>
        </w:r>
      </w:hyperlink>
      <w:r w:rsidRPr="00C30A31">
        <w:rPr>
          <w:rFonts w:ascii="Arial" w:eastAsia="Times New Roman" w:hAnsi="Arial" w:cs="Arial"/>
          <w:color w:val="000000"/>
          <w:sz w:val="24"/>
          <w:szCs w:val="24"/>
          <w:lang w:val="ru-RU"/>
        </w:rPr>
        <w:t>,</w:t>
      </w:r>
      <w:r w:rsidRPr="00C30A31">
        <w:rPr>
          <w:rFonts w:ascii="Arial" w:eastAsia="Times New Roman" w:hAnsi="Arial" w:cs="Arial"/>
          <w:color w:val="000000"/>
          <w:sz w:val="24"/>
          <w:szCs w:val="24"/>
        </w:rPr>
        <w:t> </w:t>
      </w:r>
      <w:hyperlink r:id="rId17" w:tooltip="Лечение протрузии старыми " w:history="1">
        <w:proofErr w:type="spellStart"/>
        <w:r w:rsidRPr="00C30A31">
          <w:rPr>
            <w:rFonts w:ascii="Arial" w:eastAsia="Times New Roman" w:hAnsi="Arial" w:cs="Arial"/>
            <w:color w:val="6B4A88"/>
            <w:sz w:val="24"/>
            <w:szCs w:val="24"/>
            <w:u w:val="single"/>
            <w:lang w:val="ru-RU"/>
          </w:rPr>
          <w:t>протрузии</w:t>
        </w:r>
        <w:proofErr w:type="spellEnd"/>
        <w:r w:rsidRPr="00C30A31">
          <w:rPr>
            <w:rFonts w:ascii="Arial" w:eastAsia="Times New Roman" w:hAnsi="Arial" w:cs="Arial"/>
            <w:color w:val="6B4A88"/>
            <w:sz w:val="24"/>
            <w:szCs w:val="24"/>
            <w:u w:val="single"/>
            <w:lang w:val="ru-RU"/>
          </w:rPr>
          <w:t xml:space="preserve"> дисков</w:t>
        </w:r>
      </w:hyperlink>
      <w:r w:rsidR="006A1E4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), согласно статистике, </w:t>
      </w:r>
      <w:r w:rsidRPr="00C30A31">
        <w:rPr>
          <w:rFonts w:ascii="Arial" w:eastAsia="Times New Roman" w:hAnsi="Arial" w:cs="Arial"/>
          <w:color w:val="000000"/>
          <w:sz w:val="24"/>
          <w:szCs w:val="24"/>
          <w:lang w:val="ru-RU"/>
        </w:rPr>
        <w:t>встречаются очень редко. Но при этом их появление не является чем-то экстраординарным, например,</w:t>
      </w:r>
      <w:r w:rsidRPr="00C30A31">
        <w:rPr>
          <w:rFonts w:ascii="Arial" w:eastAsia="Times New Roman" w:hAnsi="Arial" w:cs="Arial"/>
          <w:color w:val="000000"/>
          <w:sz w:val="24"/>
          <w:szCs w:val="24"/>
        </w:rPr>
        <w:t> </w:t>
      </w:r>
      <w:hyperlink r:id="rId18" w:tooltip="К чему может привести плохая осанка?" w:history="1">
        <w:r w:rsidRPr="00C30A31">
          <w:rPr>
            <w:rFonts w:ascii="Arial" w:eastAsia="Times New Roman" w:hAnsi="Arial" w:cs="Arial"/>
            <w:color w:val="6B4A88"/>
            <w:sz w:val="24"/>
            <w:szCs w:val="24"/>
            <w:u w:val="single"/>
            <w:lang w:val="ru-RU"/>
          </w:rPr>
          <w:t>нарушения осанки</w:t>
        </w:r>
      </w:hyperlink>
      <w:r w:rsidRPr="00C30A3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C30A31">
        <w:rPr>
          <w:rFonts w:ascii="Arial" w:eastAsia="Times New Roman" w:hAnsi="Arial" w:cs="Arial"/>
          <w:color w:val="000000"/>
          <w:sz w:val="24"/>
          <w:szCs w:val="24"/>
          <w:lang w:val="ru-RU"/>
        </w:rPr>
        <w:t>или</w:t>
      </w:r>
      <w:r w:rsidRPr="00C30A31">
        <w:rPr>
          <w:rFonts w:ascii="Arial" w:eastAsia="Times New Roman" w:hAnsi="Arial" w:cs="Arial"/>
          <w:color w:val="000000"/>
          <w:sz w:val="24"/>
          <w:szCs w:val="24"/>
        </w:rPr>
        <w:t> </w:t>
      </w:r>
      <w:hyperlink r:id="rId19" w:tooltip="Комплекс упражнений при сколиозе грудного отдела позвоночника" w:history="1">
        <w:r w:rsidRPr="00C30A31">
          <w:rPr>
            <w:rFonts w:ascii="Arial" w:eastAsia="Times New Roman" w:hAnsi="Arial" w:cs="Arial"/>
            <w:color w:val="6B4A88"/>
            <w:sz w:val="24"/>
            <w:szCs w:val="24"/>
            <w:u w:val="single"/>
            <w:lang w:val="ru-RU"/>
          </w:rPr>
          <w:t>сколиоз</w:t>
        </w:r>
      </w:hyperlink>
      <w:r w:rsidRPr="00C30A3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C30A31">
        <w:rPr>
          <w:rFonts w:ascii="Arial" w:eastAsia="Times New Roman" w:hAnsi="Arial" w:cs="Arial"/>
          <w:color w:val="000000"/>
          <w:sz w:val="24"/>
          <w:szCs w:val="24"/>
          <w:lang w:val="ru-RU"/>
        </w:rPr>
        <w:t>могут стать теми провоцирующими факторами, которые приводят к появлению заболеваний</w:t>
      </w:r>
      <w:r w:rsidR="006A1E4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грудного отдела</w:t>
      </w:r>
      <w:r w:rsidRPr="00C30A31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позвоночника.</w:t>
      </w:r>
    </w:p>
    <w:p w:rsidR="00C30A31" w:rsidRPr="00C30A31" w:rsidRDefault="00C30A31" w:rsidP="00C30A31">
      <w:pPr>
        <w:rPr>
          <w:b/>
          <w:sz w:val="32"/>
          <w:lang w:val="ru-RU"/>
        </w:rPr>
      </w:pPr>
    </w:p>
    <w:p w:rsidR="008E2D88" w:rsidRDefault="00C30A31" w:rsidP="008E2D88">
      <w:pPr>
        <w:rPr>
          <w:b/>
          <w:sz w:val="24"/>
          <w:lang w:val="ru-RU"/>
        </w:rPr>
      </w:pPr>
      <w:r w:rsidRPr="008E2D88">
        <w:rPr>
          <w:b/>
          <w:sz w:val="24"/>
          <w:lang w:val="ru-RU"/>
        </w:rPr>
        <w:t>С</w:t>
      </w:r>
      <w:r w:rsidR="008E2D88" w:rsidRPr="008E2D88">
        <w:rPr>
          <w:b/>
          <w:sz w:val="24"/>
          <w:lang w:val="ru-RU"/>
        </w:rPr>
        <w:t>имптомы</w:t>
      </w:r>
    </w:p>
    <w:p w:rsidR="00C30A31" w:rsidRPr="00722290" w:rsidRDefault="00C30A31" w:rsidP="00C30A31">
      <w:pPr>
        <w:shd w:val="clear" w:color="auto" w:fill="FFFFFF"/>
        <w:spacing w:after="300" w:line="330" w:lineRule="atLeast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r w:rsidRPr="00C30A31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Остеохондроз грудной клетки протекает наименее выражено по</w:t>
      </w:r>
      <w:r w:rsidRPr="00C30A31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Pr="00C30A31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сравнению с</w:t>
      </w:r>
      <w:r w:rsidRPr="00C30A31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Pr="00C30A31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 xml:space="preserve">другими видами остеохондроза. </w:t>
      </w:r>
      <w:r w:rsidR="00722290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Основные</w:t>
      </w:r>
      <w:r w:rsidR="00722290" w:rsidRPr="00722290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 xml:space="preserve"> </w:t>
      </w:r>
      <w:r w:rsidRPr="00722290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признаки грудного остеохондроза</w:t>
      </w:r>
      <w:r w:rsidR="00722290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 xml:space="preserve"> </w:t>
      </w:r>
      <w:r w:rsidR="00722290" w:rsidRPr="00722290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следующие</w:t>
      </w:r>
      <w:r w:rsidRPr="00722290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:</w:t>
      </w:r>
    </w:p>
    <w:p w:rsidR="00C30A31" w:rsidRPr="00C30A31" w:rsidRDefault="00C30A31" w:rsidP="00C30A31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E1E1E"/>
          <w:sz w:val="21"/>
          <w:szCs w:val="21"/>
          <w:lang w:val="ru-RU"/>
        </w:rPr>
      </w:pPr>
      <w:r w:rsidRPr="00C30A31">
        <w:rPr>
          <w:rFonts w:ascii="Arial" w:eastAsia="Times New Roman" w:hAnsi="Arial" w:cs="Arial"/>
          <w:color w:val="1E1E1E"/>
          <w:sz w:val="21"/>
          <w:szCs w:val="21"/>
          <w:lang w:val="ru-RU"/>
        </w:rPr>
        <w:t>болезненность в грудной клетке, усиливающаяся при длительном пребывании в одном положении и при физических нагрузках;</w:t>
      </w:r>
    </w:p>
    <w:p w:rsidR="00C30A31" w:rsidRPr="00C30A31" w:rsidRDefault="00C30A31" w:rsidP="00C30A31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E1E1E"/>
          <w:sz w:val="21"/>
          <w:szCs w:val="21"/>
          <w:lang w:val="ru-RU"/>
        </w:rPr>
      </w:pPr>
      <w:r w:rsidRPr="00C30A31">
        <w:rPr>
          <w:rFonts w:ascii="Arial" w:eastAsia="Times New Roman" w:hAnsi="Arial" w:cs="Arial"/>
          <w:color w:val="1E1E1E"/>
          <w:sz w:val="21"/>
          <w:szCs w:val="21"/>
          <w:lang w:val="ru-RU"/>
        </w:rPr>
        <w:t>тупая боль в межлопаточном пространстве;</w:t>
      </w:r>
    </w:p>
    <w:p w:rsidR="00C30A31" w:rsidRPr="00C30A31" w:rsidRDefault="00C30A31" w:rsidP="00C30A31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E1E1E"/>
          <w:sz w:val="21"/>
          <w:szCs w:val="21"/>
          <w:lang w:val="ru-RU"/>
        </w:rPr>
      </w:pPr>
      <w:r w:rsidRPr="00C30A31">
        <w:rPr>
          <w:rFonts w:ascii="Arial" w:eastAsia="Times New Roman" w:hAnsi="Arial" w:cs="Arial"/>
          <w:color w:val="1E1E1E"/>
          <w:sz w:val="21"/>
          <w:szCs w:val="21"/>
          <w:lang w:val="ru-RU"/>
        </w:rPr>
        <w:t>боль при подъеме правой или левой руки;</w:t>
      </w:r>
    </w:p>
    <w:p w:rsidR="00C30A31" w:rsidRPr="00C30A31" w:rsidRDefault="00C30A31" w:rsidP="00C30A31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E1E1E"/>
          <w:sz w:val="21"/>
          <w:szCs w:val="21"/>
          <w:lang w:val="ru-RU"/>
        </w:rPr>
      </w:pPr>
      <w:r w:rsidRPr="00C30A31">
        <w:rPr>
          <w:rFonts w:ascii="Arial" w:eastAsia="Times New Roman" w:hAnsi="Arial" w:cs="Arial"/>
          <w:color w:val="1E1E1E"/>
          <w:sz w:val="21"/>
          <w:szCs w:val="21"/>
          <w:lang w:val="ru-RU"/>
        </w:rPr>
        <w:t>болезненность при наклонных движениях корпуса, при вращательных движениях верхней части корпуса;</w:t>
      </w:r>
    </w:p>
    <w:p w:rsidR="00C30A31" w:rsidRPr="00C30A31" w:rsidRDefault="00C30A31" w:rsidP="00C30A31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E1E1E"/>
          <w:sz w:val="21"/>
          <w:szCs w:val="21"/>
          <w:lang w:val="ru-RU"/>
        </w:rPr>
      </w:pPr>
      <w:r w:rsidRPr="00C30A31">
        <w:rPr>
          <w:rFonts w:ascii="Arial" w:eastAsia="Times New Roman" w:hAnsi="Arial" w:cs="Arial"/>
          <w:color w:val="1E1E1E"/>
          <w:sz w:val="21"/>
          <w:szCs w:val="21"/>
          <w:lang w:val="ru-RU"/>
        </w:rPr>
        <w:t>усиление боли при глубоком вдохе и выдохе;</w:t>
      </w:r>
    </w:p>
    <w:p w:rsidR="00C30A31" w:rsidRPr="00C30A31" w:rsidRDefault="00C30A31" w:rsidP="00C30A31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E1E1E"/>
          <w:sz w:val="21"/>
          <w:szCs w:val="21"/>
          <w:lang w:val="ru-RU"/>
        </w:rPr>
      </w:pPr>
      <w:r w:rsidRPr="00C30A31">
        <w:rPr>
          <w:rFonts w:ascii="Arial" w:eastAsia="Times New Roman" w:hAnsi="Arial" w:cs="Arial"/>
          <w:color w:val="1E1E1E"/>
          <w:sz w:val="21"/>
          <w:szCs w:val="21"/>
          <w:lang w:val="ru-RU"/>
        </w:rPr>
        <w:t>боли в межреберных промежутках, появляющиеся во время ходьбы;</w:t>
      </w:r>
    </w:p>
    <w:p w:rsidR="00C30A31" w:rsidRPr="00C30A31" w:rsidRDefault="00C30A31" w:rsidP="00C30A31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E1E1E"/>
          <w:sz w:val="21"/>
          <w:szCs w:val="21"/>
          <w:lang w:val="ru-RU"/>
        </w:rPr>
      </w:pPr>
      <w:r w:rsidRPr="00C30A31">
        <w:rPr>
          <w:rFonts w:ascii="Arial" w:eastAsia="Times New Roman" w:hAnsi="Arial" w:cs="Arial"/>
          <w:color w:val="1E1E1E"/>
          <w:sz w:val="21"/>
          <w:szCs w:val="21"/>
          <w:lang w:val="ru-RU"/>
        </w:rPr>
        <w:t>ощущение сдавливания груди или спины (как будто обручем);</w:t>
      </w:r>
    </w:p>
    <w:p w:rsidR="00C30A31" w:rsidRPr="00C30A31" w:rsidRDefault="00C30A31" w:rsidP="00C30A31">
      <w:pPr>
        <w:spacing w:after="0" w:line="240" w:lineRule="auto"/>
        <w:rPr>
          <w:rFonts w:ascii="Arial" w:eastAsia="Times New Roman" w:hAnsi="Arial" w:cs="Arial"/>
          <w:color w:val="1E1E1E"/>
          <w:sz w:val="21"/>
          <w:szCs w:val="21"/>
          <w:lang w:val="ru-RU"/>
        </w:rPr>
      </w:pPr>
      <w:r w:rsidRPr="00C30A31">
        <w:rPr>
          <w:rFonts w:ascii="Arial" w:eastAsia="Times New Roman" w:hAnsi="Arial" w:cs="Arial"/>
          <w:color w:val="1E1E1E"/>
          <w:sz w:val="21"/>
          <w:szCs w:val="21"/>
          <w:lang w:val="ru-RU"/>
        </w:rPr>
        <w:t>Признаками</w:t>
      </w:r>
      <w:r w:rsidRPr="00C30A31">
        <w:rPr>
          <w:rFonts w:ascii="Arial" w:eastAsia="Times New Roman" w:hAnsi="Arial" w:cs="Arial"/>
          <w:color w:val="1E1E1E"/>
          <w:sz w:val="21"/>
          <w:szCs w:val="21"/>
        </w:rPr>
        <w:t> </w:t>
      </w:r>
      <w:hyperlink r:id="rId20" w:history="1">
        <w:r w:rsidRPr="00C30A31">
          <w:rPr>
            <w:rFonts w:ascii="Arial" w:eastAsia="Times New Roman" w:hAnsi="Arial" w:cs="Arial"/>
            <w:color w:val="002334"/>
            <w:sz w:val="21"/>
            <w:szCs w:val="21"/>
            <w:u w:val="single"/>
            <w:lang w:val="ru-RU"/>
          </w:rPr>
          <w:t>грудного остеохондроза</w:t>
        </w:r>
      </w:hyperlink>
      <w:r w:rsidRPr="00C30A31">
        <w:rPr>
          <w:rFonts w:ascii="Arial" w:eastAsia="Times New Roman" w:hAnsi="Arial" w:cs="Arial"/>
          <w:color w:val="1E1E1E"/>
          <w:sz w:val="21"/>
          <w:szCs w:val="21"/>
        </w:rPr>
        <w:t> </w:t>
      </w:r>
      <w:r w:rsidRPr="00C30A31">
        <w:rPr>
          <w:rFonts w:ascii="Arial" w:eastAsia="Times New Roman" w:hAnsi="Arial" w:cs="Arial"/>
          <w:color w:val="1E1E1E"/>
          <w:sz w:val="21"/>
          <w:szCs w:val="21"/>
          <w:lang w:val="ru-RU"/>
        </w:rPr>
        <w:t>также могут быть:</w:t>
      </w:r>
    </w:p>
    <w:p w:rsidR="00C30A31" w:rsidRPr="00C30A31" w:rsidRDefault="00C30A31" w:rsidP="00C30A31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E1E1E"/>
          <w:sz w:val="21"/>
          <w:szCs w:val="21"/>
          <w:lang w:val="ru-RU"/>
        </w:rPr>
      </w:pPr>
      <w:r w:rsidRPr="00C30A31">
        <w:rPr>
          <w:rFonts w:ascii="Arial" w:eastAsia="Times New Roman" w:hAnsi="Arial" w:cs="Arial"/>
          <w:color w:val="1E1E1E"/>
          <w:sz w:val="21"/>
          <w:szCs w:val="21"/>
          <w:lang w:val="ru-RU"/>
        </w:rPr>
        <w:t>ощущение ползания по телу мурашек, онемение отдельных участков кожи;</w:t>
      </w:r>
    </w:p>
    <w:p w:rsidR="00C30A31" w:rsidRPr="00C30A31" w:rsidRDefault="00C30A31" w:rsidP="00C30A31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E1E1E"/>
          <w:sz w:val="21"/>
          <w:szCs w:val="21"/>
          <w:lang w:val="ru-RU"/>
        </w:rPr>
      </w:pPr>
      <w:r w:rsidRPr="00C30A31">
        <w:rPr>
          <w:rFonts w:ascii="Arial" w:eastAsia="Times New Roman" w:hAnsi="Arial" w:cs="Arial"/>
          <w:color w:val="1E1E1E"/>
          <w:sz w:val="21"/>
          <w:szCs w:val="21"/>
          <w:lang w:val="ru-RU"/>
        </w:rPr>
        <w:t>зуд, жжение и похолодание нижних конечностей;</w:t>
      </w:r>
    </w:p>
    <w:p w:rsidR="00C30A31" w:rsidRPr="00C30A31" w:rsidRDefault="00C30A31" w:rsidP="00C30A31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E1E1E"/>
          <w:sz w:val="21"/>
          <w:szCs w:val="21"/>
          <w:lang w:val="ru-RU"/>
        </w:rPr>
      </w:pPr>
      <w:r w:rsidRPr="00C30A31">
        <w:rPr>
          <w:rFonts w:ascii="Arial" w:eastAsia="Times New Roman" w:hAnsi="Arial" w:cs="Arial"/>
          <w:color w:val="1E1E1E"/>
          <w:sz w:val="21"/>
          <w:szCs w:val="21"/>
          <w:lang w:val="ru-RU"/>
        </w:rPr>
        <w:t>повышенная ломкость ногтей и шелушение кожи (признак сосудистых нарушений);</w:t>
      </w:r>
    </w:p>
    <w:p w:rsidR="00C30A31" w:rsidRPr="00C30A31" w:rsidRDefault="00C30A31" w:rsidP="00C30A31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E1E1E"/>
          <w:sz w:val="21"/>
          <w:szCs w:val="21"/>
          <w:lang w:val="ru-RU"/>
        </w:rPr>
      </w:pPr>
      <w:r w:rsidRPr="00C30A31">
        <w:rPr>
          <w:rFonts w:ascii="Arial" w:eastAsia="Times New Roman" w:hAnsi="Arial" w:cs="Arial"/>
          <w:color w:val="1E1E1E"/>
          <w:sz w:val="21"/>
          <w:szCs w:val="21"/>
          <w:lang w:val="ru-RU"/>
        </w:rPr>
        <w:lastRenderedPageBreak/>
        <w:t>беспричинные расстройства работы ЖКТ: запоры, поносы, метеоризм, тошнота.</w:t>
      </w:r>
    </w:p>
    <w:p w:rsidR="00C30A31" w:rsidRPr="00C30A31" w:rsidRDefault="00C30A31" w:rsidP="00C30A31">
      <w:pPr>
        <w:spacing w:after="0" w:line="240" w:lineRule="auto"/>
        <w:rPr>
          <w:rFonts w:ascii="Arial" w:eastAsia="Times New Roman" w:hAnsi="Arial" w:cs="Arial"/>
          <w:color w:val="1E1E1E"/>
          <w:sz w:val="21"/>
          <w:szCs w:val="21"/>
          <w:lang w:val="ru-RU"/>
        </w:rPr>
      </w:pPr>
      <w:r w:rsidRPr="00C30A31">
        <w:rPr>
          <w:rFonts w:ascii="Arial" w:eastAsia="Times New Roman" w:hAnsi="Arial" w:cs="Arial"/>
          <w:color w:val="1E1E1E"/>
          <w:sz w:val="21"/>
          <w:szCs w:val="21"/>
          <w:lang w:val="ru-RU"/>
        </w:rPr>
        <w:t xml:space="preserve">Симптомы остеохондроза грудного отдела позвоночника часто весьма сходны с симптомами других заболеваний - в частности, со стенокардией, инфарктом миокарда, </w:t>
      </w:r>
      <w:proofErr w:type="spellStart"/>
      <w:r w:rsidRPr="00C30A31">
        <w:rPr>
          <w:rFonts w:ascii="Arial" w:eastAsia="Times New Roman" w:hAnsi="Arial" w:cs="Arial"/>
          <w:color w:val="1E1E1E"/>
          <w:sz w:val="21"/>
          <w:szCs w:val="21"/>
          <w:lang w:val="ru-RU"/>
        </w:rPr>
        <w:t>гастрологическими</w:t>
      </w:r>
      <w:proofErr w:type="spellEnd"/>
      <w:r w:rsidRPr="00C30A31">
        <w:rPr>
          <w:rFonts w:ascii="Arial" w:eastAsia="Times New Roman" w:hAnsi="Arial" w:cs="Arial"/>
          <w:color w:val="1E1E1E"/>
          <w:sz w:val="21"/>
          <w:szCs w:val="21"/>
          <w:lang w:val="ru-RU"/>
        </w:rPr>
        <w:t xml:space="preserve"> заболеваниями, пневмонией. Поэтому очень важно проводить дифференциальную диагностику с применением дополнительных инструментальных и лабораторных методов обследования.</w:t>
      </w:r>
    </w:p>
    <w:p w:rsidR="00C30A31" w:rsidRDefault="00C30A31" w:rsidP="008E2D88">
      <w:pPr>
        <w:rPr>
          <w:b/>
          <w:sz w:val="32"/>
          <w:lang w:val="ru-RU"/>
        </w:rPr>
      </w:pPr>
    </w:p>
    <w:p w:rsidR="008E2D88" w:rsidRDefault="008E2D88" w:rsidP="008E2D88">
      <w:pPr>
        <w:rPr>
          <w:b/>
          <w:sz w:val="24"/>
          <w:lang w:val="ru-RU"/>
        </w:rPr>
      </w:pPr>
      <w:r w:rsidRPr="008E2D88">
        <w:rPr>
          <w:b/>
          <w:sz w:val="24"/>
          <w:lang w:val="ru-RU"/>
        </w:rPr>
        <w:t>Причины</w:t>
      </w:r>
    </w:p>
    <w:p w:rsidR="00C30A31" w:rsidRPr="00C30A31" w:rsidRDefault="00C30A31" w:rsidP="00C30A31">
      <w:pPr>
        <w:shd w:val="clear" w:color="auto" w:fill="FFFFFF"/>
        <w:spacing w:after="300" w:line="330" w:lineRule="atLeast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r w:rsidRPr="00C30A31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Грудной остеохондроз возникает из-за нарушения метаболических процессов и</w:t>
      </w:r>
      <w:r w:rsidRPr="00C30A31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Pr="00C30A31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повышенной нагрузки на</w:t>
      </w:r>
      <w:r w:rsidRPr="00C30A31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Pr="00C30A31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межпозвоночные диски. Межпозвоночный диск состоит из</w:t>
      </w:r>
      <w:r w:rsidRPr="00C30A31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Pr="00C30A31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 xml:space="preserve">фиброзного кольца, который служит твердой оболочкой для полужидкого </w:t>
      </w:r>
      <w:proofErr w:type="spellStart"/>
      <w:r w:rsidRPr="00C30A31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пульпозного</w:t>
      </w:r>
      <w:proofErr w:type="spellEnd"/>
      <w:r w:rsidRPr="00C30A31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 xml:space="preserve"> ядра.</w:t>
      </w:r>
    </w:p>
    <w:p w:rsidR="00C30A31" w:rsidRDefault="00C30A31" w:rsidP="00C30A31">
      <w:pPr>
        <w:shd w:val="clear" w:color="auto" w:fill="FFFFFF"/>
        <w:spacing w:after="300" w:line="330" w:lineRule="atLeast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r w:rsidRPr="00C30A31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Остеохондроз грудного отдела позвоночника нарушает нормальную структуру межпозвоночного диска. При болезни ядро высыхает и</w:t>
      </w:r>
      <w:r w:rsidRPr="00C30A31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Pr="00C30A31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теряет амортизирующее свойство, а</w:t>
      </w:r>
      <w:r w:rsidRPr="00C30A31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Pr="00C30A31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фиброзное кольцо истончается и</w:t>
      </w:r>
      <w:r w:rsidRPr="00C30A31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Pr="00C30A31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трескается. В</w:t>
      </w:r>
      <w:r w:rsidRPr="00C30A31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Pr="00C30A31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результате корешки спинномозговых нервов ущемляются и</w:t>
      </w:r>
      <w:r w:rsidRPr="00C30A31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Pr="00C30A31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воспаляются, возникает боль. Болезнь разрушает межпозвоночные диски, суставы и</w:t>
      </w:r>
      <w:r w:rsidRPr="00C30A31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Pr="00C30A31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связки позвоночника.</w:t>
      </w:r>
    </w:p>
    <w:p w:rsidR="00C30A31" w:rsidRPr="00C30A31" w:rsidRDefault="00C30A31" w:rsidP="00C30A31">
      <w:pPr>
        <w:shd w:val="clear" w:color="auto" w:fill="FFFFFF"/>
        <w:spacing w:after="300" w:line="330" w:lineRule="atLeast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r w:rsidRPr="00C30A31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Грудной остеохондроз чаще всего возникает у</w:t>
      </w:r>
      <w:r w:rsidRPr="00C30A31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Pr="00C30A31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людей, которые:</w:t>
      </w:r>
    </w:p>
    <w:p w:rsidR="00C30A31" w:rsidRPr="00C30A31" w:rsidRDefault="00C30A31" w:rsidP="00C30A31">
      <w:pPr>
        <w:numPr>
          <w:ilvl w:val="0"/>
          <w:numId w:val="18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eastAsia="Times New Roman" w:hAnsi="Trebuchet MS" w:cs="Times New Roman"/>
          <w:color w:val="535252"/>
          <w:sz w:val="21"/>
          <w:szCs w:val="21"/>
        </w:rPr>
      </w:pPr>
      <w:proofErr w:type="spellStart"/>
      <w:r w:rsidRPr="00C30A31">
        <w:rPr>
          <w:rFonts w:ascii="Trebuchet MS" w:eastAsia="Times New Roman" w:hAnsi="Trebuchet MS" w:cs="Times New Roman"/>
          <w:color w:val="535252"/>
          <w:sz w:val="21"/>
          <w:szCs w:val="21"/>
        </w:rPr>
        <w:t>работают</w:t>
      </w:r>
      <w:proofErr w:type="spellEnd"/>
      <w:r w:rsidRPr="00C30A31">
        <w:rPr>
          <w:rFonts w:ascii="Trebuchet MS" w:eastAsia="Times New Roman" w:hAnsi="Trebuchet MS" w:cs="Times New Roman"/>
          <w:color w:val="535252"/>
          <w:sz w:val="21"/>
          <w:szCs w:val="21"/>
        </w:rPr>
        <w:t xml:space="preserve"> </w:t>
      </w:r>
      <w:proofErr w:type="spellStart"/>
      <w:r w:rsidRPr="00C30A31">
        <w:rPr>
          <w:rFonts w:ascii="Trebuchet MS" w:eastAsia="Times New Roman" w:hAnsi="Trebuchet MS" w:cs="Times New Roman"/>
          <w:color w:val="535252"/>
          <w:sz w:val="21"/>
          <w:szCs w:val="21"/>
        </w:rPr>
        <w:t>за</w:t>
      </w:r>
      <w:proofErr w:type="spellEnd"/>
      <w:r w:rsidRPr="00C30A31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proofErr w:type="spellStart"/>
      <w:r w:rsidRPr="00C30A31">
        <w:rPr>
          <w:rFonts w:ascii="Trebuchet MS" w:eastAsia="Times New Roman" w:hAnsi="Trebuchet MS" w:cs="Times New Roman"/>
          <w:color w:val="535252"/>
          <w:sz w:val="21"/>
          <w:szCs w:val="21"/>
        </w:rPr>
        <w:t>компьютером</w:t>
      </w:r>
      <w:proofErr w:type="spellEnd"/>
      <w:r w:rsidRPr="00C30A31">
        <w:rPr>
          <w:rFonts w:ascii="Trebuchet MS" w:eastAsia="Times New Roman" w:hAnsi="Trebuchet MS" w:cs="Times New Roman"/>
          <w:color w:val="535252"/>
          <w:sz w:val="21"/>
          <w:szCs w:val="21"/>
        </w:rPr>
        <w:t>;</w:t>
      </w:r>
    </w:p>
    <w:p w:rsidR="00C30A31" w:rsidRPr="00C30A31" w:rsidRDefault="00C30A31" w:rsidP="00C30A31">
      <w:pPr>
        <w:numPr>
          <w:ilvl w:val="0"/>
          <w:numId w:val="18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eastAsia="Times New Roman" w:hAnsi="Trebuchet MS" w:cs="Times New Roman"/>
          <w:color w:val="535252"/>
          <w:sz w:val="21"/>
          <w:szCs w:val="21"/>
        </w:rPr>
      </w:pPr>
      <w:proofErr w:type="spellStart"/>
      <w:r w:rsidRPr="00C30A31">
        <w:rPr>
          <w:rFonts w:ascii="Trebuchet MS" w:eastAsia="Times New Roman" w:hAnsi="Trebuchet MS" w:cs="Times New Roman"/>
          <w:color w:val="535252"/>
          <w:sz w:val="21"/>
          <w:szCs w:val="21"/>
        </w:rPr>
        <w:t>постоянно</w:t>
      </w:r>
      <w:proofErr w:type="spellEnd"/>
      <w:r w:rsidRPr="00C30A31">
        <w:rPr>
          <w:rFonts w:ascii="Trebuchet MS" w:eastAsia="Times New Roman" w:hAnsi="Trebuchet MS" w:cs="Times New Roman"/>
          <w:color w:val="535252"/>
          <w:sz w:val="21"/>
          <w:szCs w:val="21"/>
        </w:rPr>
        <w:t xml:space="preserve"> </w:t>
      </w:r>
      <w:proofErr w:type="spellStart"/>
      <w:r w:rsidRPr="00C30A31">
        <w:rPr>
          <w:rFonts w:ascii="Trebuchet MS" w:eastAsia="Times New Roman" w:hAnsi="Trebuchet MS" w:cs="Times New Roman"/>
          <w:color w:val="535252"/>
          <w:sz w:val="21"/>
          <w:szCs w:val="21"/>
        </w:rPr>
        <w:t>находятся</w:t>
      </w:r>
      <w:proofErr w:type="spellEnd"/>
      <w:r w:rsidRPr="00C30A31">
        <w:rPr>
          <w:rFonts w:ascii="Trebuchet MS" w:eastAsia="Times New Roman" w:hAnsi="Trebuchet MS" w:cs="Times New Roman"/>
          <w:color w:val="535252"/>
          <w:sz w:val="21"/>
          <w:szCs w:val="21"/>
        </w:rPr>
        <w:t xml:space="preserve"> </w:t>
      </w:r>
      <w:proofErr w:type="spellStart"/>
      <w:r w:rsidRPr="00C30A31">
        <w:rPr>
          <w:rFonts w:ascii="Trebuchet MS" w:eastAsia="Times New Roman" w:hAnsi="Trebuchet MS" w:cs="Times New Roman"/>
          <w:color w:val="535252"/>
          <w:sz w:val="21"/>
          <w:szCs w:val="21"/>
        </w:rPr>
        <w:t>за</w:t>
      </w:r>
      <w:proofErr w:type="spellEnd"/>
      <w:r w:rsidRPr="00C30A31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proofErr w:type="spellStart"/>
      <w:r w:rsidRPr="00C30A31">
        <w:rPr>
          <w:rFonts w:ascii="Trebuchet MS" w:eastAsia="Times New Roman" w:hAnsi="Trebuchet MS" w:cs="Times New Roman"/>
          <w:color w:val="535252"/>
          <w:sz w:val="21"/>
          <w:szCs w:val="21"/>
        </w:rPr>
        <w:t>рулем</w:t>
      </w:r>
      <w:proofErr w:type="spellEnd"/>
      <w:r w:rsidRPr="00C30A31">
        <w:rPr>
          <w:rFonts w:ascii="Trebuchet MS" w:eastAsia="Times New Roman" w:hAnsi="Trebuchet MS" w:cs="Times New Roman"/>
          <w:color w:val="535252"/>
          <w:sz w:val="21"/>
          <w:szCs w:val="21"/>
        </w:rPr>
        <w:t>;</w:t>
      </w:r>
    </w:p>
    <w:p w:rsidR="00C30A31" w:rsidRPr="00C30A31" w:rsidRDefault="00C30A31" w:rsidP="00C30A31">
      <w:pPr>
        <w:numPr>
          <w:ilvl w:val="0"/>
          <w:numId w:val="18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eastAsia="Times New Roman" w:hAnsi="Trebuchet MS" w:cs="Times New Roman"/>
          <w:color w:val="535252"/>
          <w:sz w:val="21"/>
          <w:szCs w:val="21"/>
        </w:rPr>
      </w:pPr>
      <w:proofErr w:type="spellStart"/>
      <w:r w:rsidRPr="00C30A31">
        <w:rPr>
          <w:rFonts w:ascii="Trebuchet MS" w:eastAsia="Times New Roman" w:hAnsi="Trebuchet MS" w:cs="Times New Roman"/>
          <w:color w:val="535252"/>
          <w:sz w:val="21"/>
          <w:szCs w:val="21"/>
        </w:rPr>
        <w:t>получали</w:t>
      </w:r>
      <w:proofErr w:type="spellEnd"/>
      <w:r w:rsidRPr="00C30A31">
        <w:rPr>
          <w:rFonts w:ascii="Trebuchet MS" w:eastAsia="Times New Roman" w:hAnsi="Trebuchet MS" w:cs="Times New Roman"/>
          <w:color w:val="535252"/>
          <w:sz w:val="21"/>
          <w:szCs w:val="21"/>
        </w:rPr>
        <w:t xml:space="preserve"> </w:t>
      </w:r>
      <w:proofErr w:type="spellStart"/>
      <w:r w:rsidRPr="00C30A31">
        <w:rPr>
          <w:rFonts w:ascii="Trebuchet MS" w:eastAsia="Times New Roman" w:hAnsi="Trebuchet MS" w:cs="Times New Roman"/>
          <w:color w:val="535252"/>
          <w:sz w:val="21"/>
          <w:szCs w:val="21"/>
        </w:rPr>
        <w:t>травмы</w:t>
      </w:r>
      <w:proofErr w:type="spellEnd"/>
      <w:r w:rsidRPr="00C30A31">
        <w:rPr>
          <w:rFonts w:ascii="Trebuchet MS" w:eastAsia="Times New Roman" w:hAnsi="Trebuchet MS" w:cs="Times New Roman"/>
          <w:color w:val="535252"/>
          <w:sz w:val="21"/>
          <w:szCs w:val="21"/>
        </w:rPr>
        <w:t xml:space="preserve"> </w:t>
      </w:r>
      <w:proofErr w:type="spellStart"/>
      <w:r w:rsidRPr="00C30A31">
        <w:rPr>
          <w:rFonts w:ascii="Trebuchet MS" w:eastAsia="Times New Roman" w:hAnsi="Trebuchet MS" w:cs="Times New Roman"/>
          <w:color w:val="535252"/>
          <w:sz w:val="21"/>
          <w:szCs w:val="21"/>
        </w:rPr>
        <w:t>позвоночника</w:t>
      </w:r>
      <w:proofErr w:type="spellEnd"/>
      <w:r w:rsidRPr="00C30A31">
        <w:rPr>
          <w:rFonts w:ascii="Trebuchet MS" w:eastAsia="Times New Roman" w:hAnsi="Trebuchet MS" w:cs="Times New Roman"/>
          <w:color w:val="535252"/>
          <w:sz w:val="21"/>
          <w:szCs w:val="21"/>
        </w:rPr>
        <w:t>;</w:t>
      </w:r>
    </w:p>
    <w:p w:rsidR="00C30A31" w:rsidRPr="00C30A31" w:rsidRDefault="00C30A31" w:rsidP="00C30A31">
      <w:pPr>
        <w:numPr>
          <w:ilvl w:val="0"/>
          <w:numId w:val="18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eastAsia="Times New Roman" w:hAnsi="Trebuchet MS" w:cs="Times New Roman"/>
          <w:color w:val="535252"/>
          <w:sz w:val="21"/>
          <w:szCs w:val="21"/>
        </w:rPr>
      </w:pPr>
      <w:proofErr w:type="spellStart"/>
      <w:r w:rsidRPr="00C30A31">
        <w:rPr>
          <w:rFonts w:ascii="Trebuchet MS" w:eastAsia="Times New Roman" w:hAnsi="Trebuchet MS" w:cs="Times New Roman"/>
          <w:color w:val="535252"/>
          <w:sz w:val="21"/>
          <w:szCs w:val="21"/>
        </w:rPr>
        <w:t>обладают</w:t>
      </w:r>
      <w:proofErr w:type="spellEnd"/>
      <w:r w:rsidRPr="00C30A31">
        <w:rPr>
          <w:rFonts w:ascii="Trebuchet MS" w:eastAsia="Times New Roman" w:hAnsi="Trebuchet MS" w:cs="Times New Roman"/>
          <w:color w:val="535252"/>
          <w:sz w:val="21"/>
          <w:szCs w:val="21"/>
        </w:rPr>
        <w:t xml:space="preserve"> </w:t>
      </w:r>
      <w:proofErr w:type="spellStart"/>
      <w:r w:rsidRPr="00C30A31">
        <w:rPr>
          <w:rFonts w:ascii="Trebuchet MS" w:eastAsia="Times New Roman" w:hAnsi="Trebuchet MS" w:cs="Times New Roman"/>
          <w:color w:val="535252"/>
          <w:sz w:val="21"/>
          <w:szCs w:val="21"/>
        </w:rPr>
        <w:t>слабыми</w:t>
      </w:r>
      <w:proofErr w:type="spellEnd"/>
      <w:r w:rsidRPr="00C30A31">
        <w:rPr>
          <w:rFonts w:ascii="Trebuchet MS" w:eastAsia="Times New Roman" w:hAnsi="Trebuchet MS" w:cs="Times New Roman"/>
          <w:color w:val="535252"/>
          <w:sz w:val="21"/>
          <w:szCs w:val="21"/>
        </w:rPr>
        <w:t xml:space="preserve"> </w:t>
      </w:r>
      <w:proofErr w:type="spellStart"/>
      <w:r w:rsidRPr="00C30A31">
        <w:rPr>
          <w:rFonts w:ascii="Trebuchet MS" w:eastAsia="Times New Roman" w:hAnsi="Trebuchet MS" w:cs="Times New Roman"/>
          <w:color w:val="535252"/>
          <w:sz w:val="21"/>
          <w:szCs w:val="21"/>
        </w:rPr>
        <w:t>мышцами</w:t>
      </w:r>
      <w:proofErr w:type="spellEnd"/>
      <w:r w:rsidRPr="00C30A31">
        <w:rPr>
          <w:rFonts w:ascii="Trebuchet MS" w:eastAsia="Times New Roman" w:hAnsi="Trebuchet MS" w:cs="Times New Roman"/>
          <w:color w:val="535252"/>
          <w:sz w:val="21"/>
          <w:szCs w:val="21"/>
        </w:rPr>
        <w:t xml:space="preserve"> </w:t>
      </w:r>
      <w:proofErr w:type="spellStart"/>
      <w:r w:rsidRPr="00C30A31">
        <w:rPr>
          <w:rFonts w:ascii="Trebuchet MS" w:eastAsia="Times New Roman" w:hAnsi="Trebuchet MS" w:cs="Times New Roman"/>
          <w:color w:val="535252"/>
          <w:sz w:val="21"/>
          <w:szCs w:val="21"/>
        </w:rPr>
        <w:t>спины</w:t>
      </w:r>
      <w:proofErr w:type="spellEnd"/>
      <w:r w:rsidRPr="00C30A31">
        <w:rPr>
          <w:rFonts w:ascii="Trebuchet MS" w:eastAsia="Times New Roman" w:hAnsi="Trebuchet MS" w:cs="Times New Roman"/>
          <w:color w:val="535252"/>
          <w:sz w:val="21"/>
          <w:szCs w:val="21"/>
        </w:rPr>
        <w:t>;</w:t>
      </w:r>
    </w:p>
    <w:p w:rsidR="00C30A31" w:rsidRPr="00C30A31" w:rsidRDefault="00C30A31" w:rsidP="00C30A31">
      <w:pPr>
        <w:numPr>
          <w:ilvl w:val="0"/>
          <w:numId w:val="18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r w:rsidRPr="00C30A31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страдают от</w:t>
      </w:r>
      <w:r w:rsidRPr="00C30A31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hyperlink r:id="rId21" w:history="1">
        <w:r w:rsidRPr="00C30A31">
          <w:rPr>
            <w:rFonts w:ascii="Trebuchet MS" w:eastAsia="Times New Roman" w:hAnsi="Trebuchet MS" w:cs="Times New Roman"/>
            <w:color w:val="2F8C2A"/>
            <w:sz w:val="21"/>
            <w:szCs w:val="21"/>
            <w:u w:val="single"/>
            <w:lang w:val="ru-RU"/>
          </w:rPr>
          <w:t>сколиоза</w:t>
        </w:r>
      </w:hyperlink>
      <w:r w:rsidRPr="00C30A31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Pr="00C30A31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и</w:t>
      </w:r>
      <w:r w:rsidRPr="00C30A31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Pr="00C30A31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других нарушений осанки.</w:t>
      </w:r>
    </w:p>
    <w:p w:rsidR="00C30A31" w:rsidRPr="008E2D88" w:rsidRDefault="00C30A31" w:rsidP="008E2D88">
      <w:pPr>
        <w:rPr>
          <w:b/>
          <w:sz w:val="24"/>
          <w:lang w:val="ru-RU"/>
        </w:rPr>
      </w:pPr>
    </w:p>
    <w:p w:rsidR="008E2D88" w:rsidRPr="00455285" w:rsidRDefault="008E2D88" w:rsidP="008E2D88">
      <w:pPr>
        <w:rPr>
          <w:b/>
          <w:sz w:val="32"/>
          <w:lang w:val="ru-RU"/>
        </w:rPr>
      </w:pPr>
      <w:r w:rsidRPr="00455285">
        <w:rPr>
          <w:b/>
          <w:sz w:val="32"/>
          <w:lang w:val="ru-RU"/>
        </w:rPr>
        <w:t>Лечение</w:t>
      </w:r>
    </w:p>
    <w:p w:rsidR="00904123" w:rsidRDefault="00904123" w:rsidP="00904123">
      <w:pPr>
        <w:pStyle w:val="a4"/>
        <w:spacing w:before="0" w:beforeAutospacing="0" w:after="0" w:afterAutospacing="0" w:line="315" w:lineRule="atLeast"/>
        <w:rPr>
          <w:rFonts w:ascii="Arial" w:hAnsi="Arial" w:cs="Arial"/>
          <w:color w:val="3B3B3B"/>
          <w:lang w:val="ru-RU"/>
        </w:rPr>
      </w:pPr>
      <w:r w:rsidRPr="00904123">
        <w:rPr>
          <w:rFonts w:ascii="Arial" w:hAnsi="Arial" w:cs="Arial"/>
          <w:color w:val="3B3B3B"/>
          <w:lang w:val="ru-RU"/>
        </w:rPr>
        <w:t>Процесс лечения состоит из нескольких этапов. Самый первый – это устранение болевых симптомов. Наряду с этим используется восстановительная и профилактическая терапия, включающая в себя целый ряд методик и подходов – от иглоукалывания до лечебной физкультуры. Последний этап – поддерживающая терапия. Длительность лечения болезни варьируется в очень широких пределах и зависит как от применяемых медицинских методик, так и от текущего состояния пациента, а также стадии самого</w:t>
      </w:r>
      <w:r>
        <w:rPr>
          <w:rStyle w:val="apple-converted-space"/>
          <w:rFonts w:ascii="Arial" w:hAnsi="Arial" w:cs="Arial"/>
          <w:color w:val="3B3B3B"/>
        </w:rPr>
        <w:t> </w:t>
      </w:r>
      <w:hyperlink r:id="rId22" w:history="1">
        <w:r w:rsidRPr="00904123">
          <w:rPr>
            <w:rStyle w:val="a3"/>
            <w:rFonts w:ascii="Arial" w:hAnsi="Arial" w:cs="Arial"/>
            <w:color w:val="2DA2D8"/>
            <w:lang w:val="ru-RU"/>
          </w:rPr>
          <w:t>остеохондроза</w:t>
        </w:r>
      </w:hyperlink>
      <w:r w:rsidRPr="00904123">
        <w:rPr>
          <w:rFonts w:ascii="Arial" w:hAnsi="Arial" w:cs="Arial"/>
          <w:color w:val="3B3B3B"/>
          <w:lang w:val="ru-RU"/>
        </w:rPr>
        <w:t>.</w:t>
      </w:r>
    </w:p>
    <w:p w:rsidR="009901C5" w:rsidRPr="00904123" w:rsidRDefault="009901C5" w:rsidP="00904123">
      <w:pPr>
        <w:pStyle w:val="a4"/>
        <w:spacing w:before="0" w:beforeAutospacing="0" w:after="0" w:afterAutospacing="0" w:line="315" w:lineRule="atLeast"/>
        <w:rPr>
          <w:rFonts w:ascii="Arial" w:hAnsi="Arial" w:cs="Arial"/>
          <w:color w:val="3B3B3B"/>
          <w:lang w:val="ru-RU"/>
        </w:rPr>
      </w:pPr>
    </w:p>
    <w:p w:rsidR="00904123" w:rsidRPr="009901C5" w:rsidRDefault="00904123" w:rsidP="00904123">
      <w:pPr>
        <w:pStyle w:val="3"/>
        <w:spacing w:before="0" w:beforeAutospacing="0" w:after="225" w:afterAutospacing="0"/>
        <w:rPr>
          <w:rFonts w:ascii="Arial" w:hAnsi="Arial" w:cs="Arial"/>
          <w:color w:val="444444"/>
          <w:sz w:val="26"/>
          <w:szCs w:val="26"/>
          <w:lang w:val="ru-RU"/>
        </w:rPr>
      </w:pPr>
      <w:r w:rsidRPr="009901C5">
        <w:rPr>
          <w:rFonts w:ascii="Arial" w:hAnsi="Arial" w:cs="Arial"/>
          <w:color w:val="444444"/>
          <w:sz w:val="26"/>
          <w:szCs w:val="26"/>
          <w:lang w:val="ru-RU"/>
        </w:rPr>
        <w:t>Популярные препараты при грудном остеохондрозе</w:t>
      </w:r>
    </w:p>
    <w:p w:rsidR="00904123" w:rsidRPr="00904123" w:rsidRDefault="00904123" w:rsidP="00904123">
      <w:pPr>
        <w:numPr>
          <w:ilvl w:val="0"/>
          <w:numId w:val="25"/>
        </w:numPr>
        <w:spacing w:after="0" w:line="315" w:lineRule="atLeast"/>
        <w:ind w:left="0"/>
        <w:rPr>
          <w:rFonts w:ascii="Arial" w:hAnsi="Arial" w:cs="Arial"/>
          <w:color w:val="3B3B3B"/>
          <w:sz w:val="24"/>
          <w:szCs w:val="24"/>
          <w:lang w:val="ru-RU"/>
        </w:rPr>
      </w:pPr>
      <w:r w:rsidRPr="00904123">
        <w:rPr>
          <w:rFonts w:ascii="Arial" w:hAnsi="Arial" w:cs="Arial"/>
          <w:color w:val="3B3B3B"/>
          <w:lang w:val="ru-RU"/>
        </w:rPr>
        <w:lastRenderedPageBreak/>
        <w:t>Обезболивающие. НПВС и анальгетики на основе комбинаций анальгина, парацетамола,</w:t>
      </w:r>
      <w:r>
        <w:rPr>
          <w:rStyle w:val="apple-converted-space"/>
          <w:rFonts w:ascii="Arial" w:hAnsi="Arial" w:cs="Arial"/>
          <w:color w:val="3B3B3B"/>
        </w:rPr>
        <w:t> </w:t>
      </w:r>
      <w:hyperlink r:id="rId23" w:history="1">
        <w:r w:rsidRPr="00904123">
          <w:rPr>
            <w:rStyle w:val="a3"/>
            <w:rFonts w:ascii="Arial" w:hAnsi="Arial" w:cs="Arial"/>
            <w:color w:val="2DA2D8"/>
            <w:lang w:val="ru-RU"/>
          </w:rPr>
          <w:t>ибупрофена</w:t>
        </w:r>
      </w:hyperlink>
      <w:r>
        <w:rPr>
          <w:rStyle w:val="apple-converted-space"/>
          <w:rFonts w:ascii="Arial" w:hAnsi="Arial" w:cs="Arial"/>
          <w:color w:val="3B3B3B"/>
        </w:rPr>
        <w:t> </w:t>
      </w:r>
      <w:r w:rsidRPr="00904123">
        <w:rPr>
          <w:rFonts w:ascii="Arial" w:hAnsi="Arial" w:cs="Arial"/>
          <w:color w:val="3B3B3B"/>
          <w:lang w:val="ru-RU"/>
        </w:rPr>
        <w:t xml:space="preserve">и </w:t>
      </w:r>
      <w:proofErr w:type="spellStart"/>
      <w:r w:rsidRPr="00904123">
        <w:rPr>
          <w:rFonts w:ascii="Arial" w:hAnsi="Arial" w:cs="Arial"/>
          <w:color w:val="3B3B3B"/>
          <w:lang w:val="ru-RU"/>
        </w:rPr>
        <w:t>кеторолака</w:t>
      </w:r>
      <w:proofErr w:type="spellEnd"/>
      <w:r w:rsidRPr="00904123">
        <w:rPr>
          <w:rFonts w:ascii="Arial" w:hAnsi="Arial" w:cs="Arial"/>
          <w:color w:val="3B3B3B"/>
          <w:lang w:val="ru-RU"/>
        </w:rPr>
        <w:t>.</w:t>
      </w:r>
    </w:p>
    <w:p w:rsidR="00904123" w:rsidRPr="00904123" w:rsidRDefault="00904123" w:rsidP="00904123">
      <w:pPr>
        <w:numPr>
          <w:ilvl w:val="0"/>
          <w:numId w:val="25"/>
        </w:numPr>
        <w:spacing w:after="75" w:line="315" w:lineRule="atLeast"/>
        <w:ind w:left="0"/>
        <w:rPr>
          <w:rFonts w:ascii="Arial" w:hAnsi="Arial" w:cs="Arial"/>
          <w:color w:val="3B3B3B"/>
          <w:lang w:val="ru-RU"/>
        </w:rPr>
      </w:pPr>
      <w:proofErr w:type="spellStart"/>
      <w:r w:rsidRPr="00904123">
        <w:rPr>
          <w:rFonts w:ascii="Arial" w:hAnsi="Arial" w:cs="Arial"/>
          <w:color w:val="3B3B3B"/>
          <w:lang w:val="ru-RU"/>
        </w:rPr>
        <w:t>Ходропротекторы</w:t>
      </w:r>
      <w:proofErr w:type="spellEnd"/>
      <w:r w:rsidRPr="00904123">
        <w:rPr>
          <w:rFonts w:ascii="Arial" w:hAnsi="Arial" w:cs="Arial"/>
          <w:color w:val="3B3B3B"/>
          <w:lang w:val="ru-RU"/>
        </w:rPr>
        <w:t xml:space="preserve">. Необходимы для </w:t>
      </w:r>
      <w:proofErr w:type="spellStart"/>
      <w:r w:rsidRPr="00904123">
        <w:rPr>
          <w:rFonts w:ascii="Arial" w:hAnsi="Arial" w:cs="Arial"/>
          <w:color w:val="3B3B3B"/>
          <w:lang w:val="ru-RU"/>
        </w:rPr>
        <w:t>катализации</w:t>
      </w:r>
      <w:proofErr w:type="spellEnd"/>
      <w:r w:rsidRPr="00904123">
        <w:rPr>
          <w:rFonts w:ascii="Arial" w:hAnsi="Arial" w:cs="Arial"/>
          <w:color w:val="3B3B3B"/>
          <w:lang w:val="ru-RU"/>
        </w:rPr>
        <w:t xml:space="preserve"> процесса восстановления поврежденных хрящей, самые популярные – глюкозамин и </w:t>
      </w:r>
      <w:proofErr w:type="spellStart"/>
      <w:r w:rsidRPr="00904123">
        <w:rPr>
          <w:rFonts w:ascii="Arial" w:hAnsi="Arial" w:cs="Arial"/>
          <w:color w:val="3B3B3B"/>
          <w:lang w:val="ru-RU"/>
        </w:rPr>
        <w:t>хондроксид</w:t>
      </w:r>
      <w:proofErr w:type="spellEnd"/>
      <w:r w:rsidRPr="00904123">
        <w:rPr>
          <w:rFonts w:ascii="Arial" w:hAnsi="Arial" w:cs="Arial"/>
          <w:color w:val="3B3B3B"/>
          <w:lang w:val="ru-RU"/>
        </w:rPr>
        <w:t>.</w:t>
      </w:r>
    </w:p>
    <w:p w:rsidR="00904123" w:rsidRPr="00904123" w:rsidRDefault="00904123" w:rsidP="00904123">
      <w:pPr>
        <w:numPr>
          <w:ilvl w:val="0"/>
          <w:numId w:val="25"/>
        </w:numPr>
        <w:spacing w:after="75" w:line="315" w:lineRule="atLeast"/>
        <w:ind w:left="0"/>
        <w:rPr>
          <w:rFonts w:ascii="Arial" w:hAnsi="Arial" w:cs="Arial"/>
          <w:color w:val="3B3B3B"/>
          <w:lang w:val="ru-RU"/>
        </w:rPr>
      </w:pPr>
      <w:r w:rsidRPr="00904123">
        <w:rPr>
          <w:rFonts w:ascii="Arial" w:hAnsi="Arial" w:cs="Arial"/>
          <w:color w:val="3B3B3B"/>
          <w:lang w:val="ru-RU"/>
        </w:rPr>
        <w:t>Витамины. Чаще всего назначают полные витаминные комплексы или же препараты с В-группой элементов.</w:t>
      </w:r>
    </w:p>
    <w:p w:rsidR="00904123" w:rsidRPr="00904123" w:rsidRDefault="00904123" w:rsidP="00904123">
      <w:pPr>
        <w:numPr>
          <w:ilvl w:val="0"/>
          <w:numId w:val="25"/>
        </w:numPr>
        <w:spacing w:after="75" w:line="315" w:lineRule="atLeast"/>
        <w:ind w:left="0"/>
        <w:rPr>
          <w:rFonts w:ascii="Arial" w:hAnsi="Arial" w:cs="Arial"/>
          <w:color w:val="3B3B3B"/>
          <w:lang w:val="ru-RU"/>
        </w:rPr>
      </w:pPr>
      <w:r w:rsidRPr="00904123">
        <w:rPr>
          <w:rFonts w:ascii="Arial" w:hAnsi="Arial" w:cs="Arial"/>
          <w:color w:val="3B3B3B"/>
          <w:lang w:val="ru-RU"/>
        </w:rPr>
        <w:t xml:space="preserve">Наружные средства. Кремы либо мази на основе </w:t>
      </w:r>
      <w:proofErr w:type="spellStart"/>
      <w:r w:rsidRPr="00904123">
        <w:rPr>
          <w:rFonts w:ascii="Arial" w:hAnsi="Arial" w:cs="Arial"/>
          <w:color w:val="3B3B3B"/>
          <w:lang w:val="ru-RU"/>
        </w:rPr>
        <w:t>глюкокортикостероидов</w:t>
      </w:r>
      <w:proofErr w:type="spellEnd"/>
      <w:r w:rsidRPr="00904123">
        <w:rPr>
          <w:rFonts w:ascii="Arial" w:hAnsi="Arial" w:cs="Arial"/>
          <w:color w:val="3B3B3B"/>
          <w:lang w:val="ru-RU"/>
        </w:rPr>
        <w:t xml:space="preserve">, – </w:t>
      </w:r>
      <w:proofErr w:type="spellStart"/>
      <w:r w:rsidRPr="00904123">
        <w:rPr>
          <w:rFonts w:ascii="Arial" w:hAnsi="Arial" w:cs="Arial"/>
          <w:color w:val="3B3B3B"/>
          <w:lang w:val="ru-RU"/>
        </w:rPr>
        <w:t>Гидрокортизол</w:t>
      </w:r>
      <w:proofErr w:type="spellEnd"/>
      <w:r w:rsidRPr="00904123">
        <w:rPr>
          <w:rFonts w:ascii="Arial" w:hAnsi="Arial" w:cs="Arial"/>
          <w:color w:val="3B3B3B"/>
          <w:lang w:val="ru-RU"/>
        </w:rPr>
        <w:t xml:space="preserve"> и Преднизолон. Кроме этого применяются местные средства, снимающие воспаление в пораженной области и облегчающие течение симптоматики болезни – </w:t>
      </w:r>
      <w:proofErr w:type="spellStart"/>
      <w:r w:rsidRPr="00904123">
        <w:rPr>
          <w:rFonts w:ascii="Arial" w:hAnsi="Arial" w:cs="Arial"/>
          <w:color w:val="3B3B3B"/>
          <w:lang w:val="ru-RU"/>
        </w:rPr>
        <w:t>Фастум</w:t>
      </w:r>
      <w:proofErr w:type="spellEnd"/>
      <w:r w:rsidRPr="00904123">
        <w:rPr>
          <w:rFonts w:ascii="Arial" w:hAnsi="Arial" w:cs="Arial"/>
          <w:color w:val="3B3B3B"/>
          <w:lang w:val="ru-RU"/>
        </w:rPr>
        <w:t xml:space="preserve">-гель, </w:t>
      </w:r>
      <w:proofErr w:type="spellStart"/>
      <w:r w:rsidRPr="00904123">
        <w:rPr>
          <w:rFonts w:ascii="Arial" w:hAnsi="Arial" w:cs="Arial"/>
          <w:color w:val="3B3B3B"/>
          <w:lang w:val="ru-RU"/>
        </w:rPr>
        <w:t>Долобене</w:t>
      </w:r>
      <w:proofErr w:type="spellEnd"/>
      <w:r w:rsidRPr="00904123">
        <w:rPr>
          <w:rFonts w:ascii="Arial" w:hAnsi="Arial" w:cs="Arial"/>
          <w:color w:val="3B3B3B"/>
          <w:lang w:val="ru-RU"/>
        </w:rPr>
        <w:t>.</w:t>
      </w:r>
    </w:p>
    <w:p w:rsidR="00904123" w:rsidRDefault="00904123" w:rsidP="00904123">
      <w:pPr>
        <w:numPr>
          <w:ilvl w:val="0"/>
          <w:numId w:val="25"/>
        </w:numPr>
        <w:spacing w:after="75" w:line="315" w:lineRule="atLeast"/>
        <w:ind w:left="0"/>
        <w:rPr>
          <w:rFonts w:ascii="Arial" w:hAnsi="Arial" w:cs="Arial"/>
          <w:color w:val="3B3B3B"/>
        </w:rPr>
      </w:pPr>
      <w:r w:rsidRPr="00904123">
        <w:rPr>
          <w:rFonts w:ascii="Arial" w:hAnsi="Arial" w:cs="Arial"/>
          <w:color w:val="3B3B3B"/>
          <w:lang w:val="ru-RU"/>
        </w:rPr>
        <w:t xml:space="preserve">Уколы и инъекции. Чаще всего проводятся в условиях стационара и представляют собой комплексы </w:t>
      </w:r>
      <w:proofErr w:type="spellStart"/>
      <w:r w:rsidRPr="00904123">
        <w:rPr>
          <w:rFonts w:ascii="Arial" w:hAnsi="Arial" w:cs="Arial"/>
          <w:color w:val="3B3B3B"/>
          <w:lang w:val="ru-RU"/>
        </w:rPr>
        <w:t>паравартебральной</w:t>
      </w:r>
      <w:proofErr w:type="spellEnd"/>
      <w:r w:rsidRPr="00904123">
        <w:rPr>
          <w:rFonts w:ascii="Arial" w:hAnsi="Arial" w:cs="Arial"/>
          <w:color w:val="3B3B3B"/>
          <w:lang w:val="ru-RU"/>
        </w:rPr>
        <w:t xml:space="preserve"> блокады с анестетиком пролонгированного действия. Кроме этого такие препараты улучшают циркуляцию крови, а также способствуют восстановлению хрящевой ткани. </w:t>
      </w:r>
      <w:proofErr w:type="spellStart"/>
      <w:r>
        <w:rPr>
          <w:rFonts w:ascii="Arial" w:hAnsi="Arial" w:cs="Arial"/>
          <w:color w:val="3B3B3B"/>
        </w:rPr>
        <w:t>Популярный</w:t>
      </w:r>
      <w:proofErr w:type="spellEnd"/>
      <w:r>
        <w:rPr>
          <w:rFonts w:ascii="Arial" w:hAnsi="Arial" w:cs="Arial"/>
          <w:color w:val="3B3B3B"/>
        </w:rPr>
        <w:t xml:space="preserve"> </w:t>
      </w:r>
      <w:proofErr w:type="spellStart"/>
      <w:r>
        <w:rPr>
          <w:rFonts w:ascii="Arial" w:hAnsi="Arial" w:cs="Arial"/>
          <w:color w:val="3B3B3B"/>
        </w:rPr>
        <w:t>комплекс</w:t>
      </w:r>
      <w:proofErr w:type="spellEnd"/>
      <w:r>
        <w:rPr>
          <w:rFonts w:ascii="Arial" w:hAnsi="Arial" w:cs="Arial"/>
          <w:color w:val="3B3B3B"/>
        </w:rPr>
        <w:t xml:space="preserve"> – </w:t>
      </w:r>
      <w:proofErr w:type="spellStart"/>
      <w:r>
        <w:rPr>
          <w:rFonts w:ascii="Arial" w:hAnsi="Arial" w:cs="Arial"/>
          <w:color w:val="3B3B3B"/>
        </w:rPr>
        <w:t>пантоксифиллин+трентал+лидокаин</w:t>
      </w:r>
      <w:proofErr w:type="spellEnd"/>
      <w:r>
        <w:rPr>
          <w:rFonts w:ascii="Arial" w:hAnsi="Arial" w:cs="Arial"/>
          <w:color w:val="3B3B3B"/>
        </w:rPr>
        <w:t xml:space="preserve"> с </w:t>
      </w:r>
      <w:proofErr w:type="spellStart"/>
      <w:r>
        <w:rPr>
          <w:rFonts w:ascii="Arial" w:hAnsi="Arial" w:cs="Arial"/>
          <w:color w:val="3B3B3B"/>
        </w:rPr>
        <w:t>новокаином</w:t>
      </w:r>
      <w:proofErr w:type="spellEnd"/>
      <w:r>
        <w:rPr>
          <w:rFonts w:ascii="Arial" w:hAnsi="Arial" w:cs="Arial"/>
          <w:color w:val="3B3B3B"/>
        </w:rPr>
        <w:t>.</w:t>
      </w:r>
    </w:p>
    <w:p w:rsidR="009901C5" w:rsidRDefault="009901C5" w:rsidP="00904123">
      <w:pPr>
        <w:pStyle w:val="3"/>
        <w:spacing w:before="0" w:beforeAutospacing="0" w:after="225" w:afterAutospacing="0"/>
        <w:rPr>
          <w:rFonts w:ascii="Arial" w:hAnsi="Arial" w:cs="Arial"/>
          <w:color w:val="444444"/>
          <w:sz w:val="26"/>
          <w:szCs w:val="26"/>
          <w:lang w:val="ru-RU"/>
        </w:rPr>
      </w:pPr>
    </w:p>
    <w:p w:rsidR="00904123" w:rsidRPr="009901C5" w:rsidRDefault="00904123" w:rsidP="00904123">
      <w:pPr>
        <w:pStyle w:val="3"/>
        <w:spacing w:before="0" w:beforeAutospacing="0" w:after="225" w:afterAutospacing="0"/>
        <w:rPr>
          <w:rFonts w:ascii="Arial" w:hAnsi="Arial" w:cs="Arial"/>
          <w:color w:val="444444"/>
          <w:sz w:val="26"/>
          <w:szCs w:val="26"/>
          <w:lang w:val="ru-RU"/>
        </w:rPr>
      </w:pPr>
      <w:r w:rsidRPr="009901C5">
        <w:rPr>
          <w:rFonts w:ascii="Arial" w:hAnsi="Arial" w:cs="Arial"/>
          <w:color w:val="444444"/>
          <w:sz w:val="26"/>
          <w:szCs w:val="26"/>
          <w:lang w:val="ru-RU"/>
        </w:rPr>
        <w:t>Массаж</w:t>
      </w:r>
    </w:p>
    <w:p w:rsidR="00904123" w:rsidRPr="00904123" w:rsidRDefault="00904123" w:rsidP="00904123">
      <w:pPr>
        <w:pStyle w:val="a4"/>
        <w:spacing w:before="0" w:beforeAutospacing="0" w:after="270" w:afterAutospacing="0" w:line="315" w:lineRule="atLeast"/>
        <w:rPr>
          <w:rFonts w:ascii="Arial" w:hAnsi="Arial" w:cs="Arial"/>
          <w:color w:val="3B3B3B"/>
          <w:lang w:val="ru-RU"/>
        </w:rPr>
      </w:pPr>
      <w:r w:rsidRPr="00904123">
        <w:rPr>
          <w:rFonts w:ascii="Arial" w:hAnsi="Arial" w:cs="Arial"/>
          <w:color w:val="3B3B3B"/>
          <w:lang w:val="ru-RU"/>
        </w:rPr>
        <w:t>Массаж</w:t>
      </w:r>
      <w:r>
        <w:rPr>
          <w:rFonts w:ascii="Arial" w:hAnsi="Arial" w:cs="Arial"/>
          <w:color w:val="3B3B3B"/>
        </w:rPr>
        <w:t> </w:t>
      </w:r>
      <w:r w:rsidRPr="00904123">
        <w:rPr>
          <w:rFonts w:ascii="Arial" w:hAnsi="Arial" w:cs="Arial"/>
          <w:color w:val="3B3B3B"/>
          <w:lang w:val="ru-RU"/>
        </w:rPr>
        <w:t xml:space="preserve"> не только ослабляет выраженность симптоматики </w:t>
      </w:r>
      <w:proofErr w:type="gramStart"/>
      <w:r w:rsidRPr="00904123">
        <w:rPr>
          <w:rFonts w:ascii="Arial" w:hAnsi="Arial" w:cs="Arial"/>
          <w:color w:val="3B3B3B"/>
          <w:lang w:val="ru-RU"/>
        </w:rPr>
        <w:t>болезни</w:t>
      </w:r>
      <w:proofErr w:type="gramEnd"/>
      <w:r w:rsidRPr="00904123">
        <w:rPr>
          <w:rFonts w:ascii="Arial" w:hAnsi="Arial" w:cs="Arial"/>
          <w:color w:val="3B3B3B"/>
          <w:lang w:val="ru-RU"/>
        </w:rPr>
        <w:t xml:space="preserve"> но </w:t>
      </w:r>
      <w:r w:rsidR="009901C5">
        <w:rPr>
          <w:rFonts w:ascii="Arial" w:hAnsi="Arial" w:cs="Arial"/>
          <w:color w:val="3B3B3B"/>
          <w:lang w:val="ru-RU"/>
        </w:rPr>
        <w:t>и помогает человеку выздороветь:</w:t>
      </w:r>
      <w:r w:rsidRPr="00904123">
        <w:rPr>
          <w:rFonts w:ascii="Arial" w:hAnsi="Arial" w:cs="Arial"/>
          <w:color w:val="3B3B3B"/>
          <w:lang w:val="ru-RU"/>
        </w:rPr>
        <w:t xml:space="preserve"> </w:t>
      </w:r>
      <w:r w:rsidR="009901C5" w:rsidRPr="00904123">
        <w:rPr>
          <w:rFonts w:ascii="Arial" w:hAnsi="Arial" w:cs="Arial"/>
          <w:color w:val="3B3B3B"/>
          <w:lang w:val="ru-RU"/>
        </w:rPr>
        <w:t>снимает болевые синдромы разной этиологии, предупреждает атрофию отделов позвоночника, нормализирует циркуляцию крови и питание межпозвоночных дисков, расслабляет статичные мышцы в зоне поражения, запускает естественные проце</w:t>
      </w:r>
      <w:r w:rsidR="009901C5">
        <w:rPr>
          <w:rFonts w:ascii="Arial" w:hAnsi="Arial" w:cs="Arial"/>
          <w:color w:val="3B3B3B"/>
          <w:lang w:val="ru-RU"/>
        </w:rPr>
        <w:t xml:space="preserve">ссы регенерации хрящевой ткани. </w:t>
      </w:r>
      <w:r w:rsidRPr="00904123">
        <w:rPr>
          <w:rFonts w:ascii="Arial" w:hAnsi="Arial" w:cs="Arial"/>
          <w:color w:val="3B3B3B"/>
          <w:lang w:val="ru-RU"/>
        </w:rPr>
        <w:t>Назначается он, индивидуально исходя из клинической картины остеохондроза грудного отдела позвоночника, наличия хронических заболеваний и противопоказаний.</w:t>
      </w:r>
    </w:p>
    <w:p w:rsidR="00904123" w:rsidRPr="009901C5" w:rsidRDefault="00904123" w:rsidP="00904123">
      <w:pPr>
        <w:pStyle w:val="a4"/>
        <w:spacing w:before="0" w:beforeAutospacing="0" w:after="270" w:afterAutospacing="0" w:line="315" w:lineRule="atLeast"/>
        <w:jc w:val="center"/>
        <w:rPr>
          <w:rFonts w:ascii="Arial" w:hAnsi="Arial" w:cs="Arial"/>
          <w:color w:val="3B3B3B"/>
          <w:lang w:val="ru-RU"/>
        </w:rPr>
      </w:pPr>
    </w:p>
    <w:p w:rsidR="00904123" w:rsidRPr="00904123" w:rsidRDefault="00904123" w:rsidP="00904123">
      <w:pPr>
        <w:pStyle w:val="a4"/>
        <w:spacing w:before="0" w:beforeAutospacing="0" w:after="270" w:afterAutospacing="0" w:line="315" w:lineRule="atLeast"/>
        <w:rPr>
          <w:rFonts w:ascii="Arial" w:hAnsi="Arial" w:cs="Arial"/>
          <w:color w:val="3B3B3B"/>
          <w:lang w:val="ru-RU"/>
        </w:rPr>
      </w:pPr>
      <w:r w:rsidRPr="00904123">
        <w:rPr>
          <w:rFonts w:ascii="Arial" w:hAnsi="Arial" w:cs="Arial"/>
          <w:color w:val="3B3B3B"/>
          <w:lang w:val="ru-RU"/>
        </w:rPr>
        <w:t>Основные виды массажа при остеохондрозе грудного отдела позвоночника:</w:t>
      </w:r>
    </w:p>
    <w:p w:rsidR="00904123" w:rsidRDefault="00904123" w:rsidP="00904123">
      <w:pPr>
        <w:numPr>
          <w:ilvl w:val="0"/>
          <w:numId w:val="26"/>
        </w:numPr>
        <w:spacing w:after="75" w:line="315" w:lineRule="atLeast"/>
        <w:ind w:left="0"/>
        <w:rPr>
          <w:rFonts w:ascii="Arial" w:hAnsi="Arial" w:cs="Arial"/>
          <w:color w:val="3B3B3B"/>
        </w:rPr>
      </w:pPr>
      <w:proofErr w:type="spellStart"/>
      <w:r>
        <w:rPr>
          <w:rFonts w:ascii="Arial" w:hAnsi="Arial" w:cs="Arial"/>
          <w:color w:val="3B3B3B"/>
        </w:rPr>
        <w:t>Точечный</w:t>
      </w:r>
      <w:proofErr w:type="spellEnd"/>
      <w:r>
        <w:rPr>
          <w:rFonts w:ascii="Arial" w:hAnsi="Arial" w:cs="Arial"/>
          <w:color w:val="3B3B3B"/>
        </w:rPr>
        <w:t>.</w:t>
      </w:r>
    </w:p>
    <w:p w:rsidR="00904123" w:rsidRDefault="00904123" w:rsidP="00904123">
      <w:pPr>
        <w:numPr>
          <w:ilvl w:val="0"/>
          <w:numId w:val="26"/>
        </w:numPr>
        <w:spacing w:after="75" w:line="315" w:lineRule="atLeast"/>
        <w:ind w:left="0"/>
        <w:rPr>
          <w:rFonts w:ascii="Arial" w:hAnsi="Arial" w:cs="Arial"/>
          <w:color w:val="3B3B3B"/>
        </w:rPr>
      </w:pPr>
      <w:proofErr w:type="spellStart"/>
      <w:r>
        <w:rPr>
          <w:rFonts w:ascii="Arial" w:hAnsi="Arial" w:cs="Arial"/>
          <w:color w:val="3B3B3B"/>
        </w:rPr>
        <w:t>Лечебный</w:t>
      </w:r>
      <w:proofErr w:type="spellEnd"/>
      <w:r>
        <w:rPr>
          <w:rFonts w:ascii="Arial" w:hAnsi="Arial" w:cs="Arial"/>
          <w:color w:val="3B3B3B"/>
        </w:rPr>
        <w:t>.</w:t>
      </w:r>
    </w:p>
    <w:p w:rsidR="00904123" w:rsidRDefault="00904123" w:rsidP="00904123">
      <w:pPr>
        <w:numPr>
          <w:ilvl w:val="0"/>
          <w:numId w:val="26"/>
        </w:numPr>
        <w:spacing w:after="75" w:line="315" w:lineRule="atLeast"/>
        <w:ind w:left="0"/>
        <w:rPr>
          <w:rFonts w:ascii="Arial" w:hAnsi="Arial" w:cs="Arial"/>
          <w:color w:val="3B3B3B"/>
        </w:rPr>
      </w:pPr>
      <w:proofErr w:type="spellStart"/>
      <w:r>
        <w:rPr>
          <w:rFonts w:ascii="Arial" w:hAnsi="Arial" w:cs="Arial"/>
          <w:color w:val="3B3B3B"/>
        </w:rPr>
        <w:t>Аппаратно-баночный</w:t>
      </w:r>
      <w:proofErr w:type="spellEnd"/>
      <w:r>
        <w:rPr>
          <w:rFonts w:ascii="Arial" w:hAnsi="Arial" w:cs="Arial"/>
          <w:color w:val="3B3B3B"/>
        </w:rPr>
        <w:t>.</w:t>
      </w:r>
    </w:p>
    <w:p w:rsidR="00904123" w:rsidRDefault="00904123" w:rsidP="00904123">
      <w:pPr>
        <w:numPr>
          <w:ilvl w:val="0"/>
          <w:numId w:val="26"/>
        </w:numPr>
        <w:spacing w:after="75" w:line="315" w:lineRule="atLeast"/>
        <w:ind w:left="0"/>
        <w:rPr>
          <w:rFonts w:ascii="Arial" w:hAnsi="Arial" w:cs="Arial"/>
          <w:color w:val="3B3B3B"/>
        </w:rPr>
      </w:pPr>
      <w:proofErr w:type="spellStart"/>
      <w:r>
        <w:rPr>
          <w:rFonts w:ascii="Arial" w:hAnsi="Arial" w:cs="Arial"/>
          <w:color w:val="3B3B3B"/>
        </w:rPr>
        <w:t>Рефлекторно-приостальный</w:t>
      </w:r>
      <w:proofErr w:type="spellEnd"/>
      <w:r>
        <w:rPr>
          <w:rFonts w:ascii="Arial" w:hAnsi="Arial" w:cs="Arial"/>
          <w:color w:val="3B3B3B"/>
        </w:rPr>
        <w:t>.</w:t>
      </w:r>
    </w:p>
    <w:p w:rsidR="00904123" w:rsidRPr="00E066A3" w:rsidRDefault="00904123" w:rsidP="00904123">
      <w:pPr>
        <w:numPr>
          <w:ilvl w:val="0"/>
          <w:numId w:val="26"/>
        </w:numPr>
        <w:spacing w:after="75" w:line="315" w:lineRule="atLeast"/>
        <w:ind w:left="0"/>
        <w:rPr>
          <w:rFonts w:ascii="Arial" w:hAnsi="Arial" w:cs="Arial"/>
          <w:color w:val="3B3B3B"/>
        </w:rPr>
      </w:pPr>
      <w:proofErr w:type="spellStart"/>
      <w:r>
        <w:rPr>
          <w:rFonts w:ascii="Arial" w:hAnsi="Arial" w:cs="Arial"/>
          <w:color w:val="3B3B3B"/>
        </w:rPr>
        <w:t>Соединительно-тканный</w:t>
      </w:r>
      <w:proofErr w:type="spellEnd"/>
      <w:r>
        <w:rPr>
          <w:rFonts w:ascii="Arial" w:hAnsi="Arial" w:cs="Arial"/>
          <w:color w:val="3B3B3B"/>
        </w:rPr>
        <w:t>.</w:t>
      </w:r>
    </w:p>
    <w:p w:rsidR="00E066A3" w:rsidRDefault="00E066A3" w:rsidP="00E066A3">
      <w:pPr>
        <w:spacing w:after="75" w:line="315" w:lineRule="atLeast"/>
        <w:rPr>
          <w:rFonts w:ascii="Arial" w:hAnsi="Arial" w:cs="Arial"/>
          <w:color w:val="3B3B3B"/>
        </w:rPr>
      </w:pPr>
    </w:p>
    <w:p w:rsidR="00904123" w:rsidRDefault="00904123" w:rsidP="00904123">
      <w:pPr>
        <w:pStyle w:val="3"/>
        <w:spacing w:before="0" w:beforeAutospacing="0" w:after="225" w:afterAutospacing="0"/>
        <w:rPr>
          <w:rFonts w:ascii="Arial" w:hAnsi="Arial" w:cs="Arial"/>
          <w:color w:val="444444"/>
          <w:sz w:val="26"/>
          <w:szCs w:val="26"/>
        </w:rPr>
      </w:pPr>
      <w:proofErr w:type="spellStart"/>
      <w:r>
        <w:rPr>
          <w:rFonts w:ascii="Arial" w:hAnsi="Arial" w:cs="Arial"/>
          <w:color w:val="444444"/>
          <w:sz w:val="26"/>
          <w:szCs w:val="26"/>
        </w:rPr>
        <w:t>Гимнастика</w:t>
      </w:r>
      <w:proofErr w:type="spellEnd"/>
      <w:r>
        <w:rPr>
          <w:rFonts w:ascii="Arial" w:hAnsi="Arial" w:cs="Arial"/>
          <w:color w:val="444444"/>
          <w:sz w:val="26"/>
          <w:szCs w:val="26"/>
        </w:rPr>
        <w:t xml:space="preserve"> и ЛФК</w:t>
      </w:r>
    </w:p>
    <w:p w:rsidR="00904123" w:rsidRPr="00904123" w:rsidRDefault="00904123" w:rsidP="00904123">
      <w:pPr>
        <w:pStyle w:val="a4"/>
        <w:spacing w:before="0" w:beforeAutospacing="0" w:after="270" w:afterAutospacing="0" w:line="315" w:lineRule="atLeast"/>
        <w:rPr>
          <w:rFonts w:ascii="Arial" w:hAnsi="Arial" w:cs="Arial"/>
          <w:color w:val="3B3B3B"/>
          <w:lang w:val="ru-RU"/>
        </w:rPr>
      </w:pPr>
      <w:r w:rsidRPr="00904123">
        <w:rPr>
          <w:rFonts w:ascii="Arial" w:hAnsi="Arial" w:cs="Arial"/>
          <w:color w:val="3B3B3B"/>
          <w:lang w:val="ru-RU"/>
        </w:rPr>
        <w:lastRenderedPageBreak/>
        <w:t>Лечебная физическая культура и комплексы гимнастических упражнений – одни и</w:t>
      </w:r>
      <w:r w:rsidR="00E066A3">
        <w:rPr>
          <w:rFonts w:ascii="Arial" w:hAnsi="Arial" w:cs="Arial"/>
          <w:color w:val="3B3B3B"/>
          <w:lang w:val="ru-RU"/>
        </w:rPr>
        <w:t xml:space="preserve">з </w:t>
      </w:r>
      <w:r w:rsidRPr="00904123">
        <w:rPr>
          <w:rFonts w:ascii="Arial" w:hAnsi="Arial" w:cs="Arial"/>
          <w:color w:val="3B3B3B"/>
          <w:lang w:val="ru-RU"/>
        </w:rPr>
        <w:t>важнейших этапов восстановления позвоночника после остеохондроза. Естественно, что назначаться она должна с учётом стадии болезни и состояния пациента сугубо профессиональным врачом.</w:t>
      </w:r>
    </w:p>
    <w:p w:rsidR="00904123" w:rsidRPr="00904123" w:rsidRDefault="00904123" w:rsidP="00904123">
      <w:pPr>
        <w:pStyle w:val="a4"/>
        <w:spacing w:before="0" w:beforeAutospacing="0" w:after="270" w:afterAutospacing="0" w:line="315" w:lineRule="atLeast"/>
        <w:rPr>
          <w:rFonts w:ascii="Arial" w:hAnsi="Arial" w:cs="Arial"/>
          <w:color w:val="3B3B3B"/>
          <w:lang w:val="ru-RU"/>
        </w:rPr>
      </w:pPr>
      <w:r w:rsidRPr="00904123">
        <w:rPr>
          <w:rFonts w:ascii="Arial" w:hAnsi="Arial" w:cs="Arial"/>
          <w:color w:val="3B3B3B"/>
          <w:lang w:val="ru-RU"/>
        </w:rPr>
        <w:t xml:space="preserve">Базовая задача ЛФК/гимнастики – системная разработка хрящей, а также укрепление спинных мышц. </w:t>
      </w:r>
      <w:r w:rsidR="00E066A3">
        <w:rPr>
          <w:rFonts w:ascii="Arial" w:hAnsi="Arial" w:cs="Arial"/>
          <w:color w:val="3B3B3B"/>
          <w:lang w:val="ru-RU"/>
        </w:rPr>
        <w:t xml:space="preserve">Часто при соответствующем диагнозе </w:t>
      </w:r>
      <w:r w:rsidRPr="00904123">
        <w:rPr>
          <w:rFonts w:ascii="Arial" w:hAnsi="Arial" w:cs="Arial"/>
          <w:color w:val="3B3B3B"/>
          <w:lang w:val="ru-RU"/>
        </w:rPr>
        <w:t>прописывают комплекс упражнений по П. Попову: его система включает в себя как общеукрепляющие процедуры, так и методы прямого воздействия на самую проблемную зону, а также занятия-индикаторы, позволяющие легко отследить эффективность лечения.</w:t>
      </w:r>
    </w:p>
    <w:p w:rsidR="00904123" w:rsidRPr="00E066A3" w:rsidRDefault="00E066A3" w:rsidP="00E066A3">
      <w:pPr>
        <w:pStyle w:val="3"/>
        <w:spacing w:before="0" w:beforeAutospacing="0" w:after="225" w:afterAutospacing="0"/>
        <w:rPr>
          <w:rFonts w:ascii="Arial" w:hAnsi="Arial" w:cs="Arial"/>
          <w:color w:val="444444"/>
          <w:sz w:val="26"/>
          <w:szCs w:val="26"/>
          <w:lang w:val="ru-RU"/>
        </w:rPr>
      </w:pPr>
      <w:proofErr w:type="spellStart"/>
      <w:r w:rsidRPr="00E25C5C">
        <w:rPr>
          <w:rFonts w:ascii="Arial" w:hAnsi="Arial" w:cs="Arial"/>
          <w:color w:val="444444"/>
          <w:sz w:val="26"/>
          <w:szCs w:val="26"/>
          <w:lang w:val="ru-RU"/>
        </w:rPr>
        <w:t>Физио</w:t>
      </w:r>
      <w:proofErr w:type="spellEnd"/>
      <w:r w:rsidRPr="00E25C5C">
        <w:rPr>
          <w:rFonts w:ascii="Arial" w:hAnsi="Arial" w:cs="Arial"/>
          <w:color w:val="444444"/>
          <w:sz w:val="26"/>
          <w:szCs w:val="26"/>
          <w:lang w:val="ru-RU"/>
        </w:rPr>
        <w:t>- и альтернативная терапия</w:t>
      </w:r>
    </w:p>
    <w:p w:rsidR="00904123" w:rsidRPr="00E066A3" w:rsidRDefault="00904123" w:rsidP="00904123">
      <w:pPr>
        <w:pStyle w:val="a4"/>
        <w:spacing w:before="0" w:beforeAutospacing="0" w:after="270" w:afterAutospacing="0" w:line="315" w:lineRule="atLeast"/>
        <w:rPr>
          <w:rFonts w:ascii="Arial" w:hAnsi="Arial" w:cs="Arial"/>
          <w:color w:val="3B3B3B"/>
          <w:lang w:val="ru-RU"/>
        </w:rPr>
      </w:pPr>
      <w:r w:rsidRPr="00904123">
        <w:rPr>
          <w:rFonts w:ascii="Arial" w:hAnsi="Arial" w:cs="Arial"/>
          <w:color w:val="3B3B3B"/>
          <w:lang w:val="ru-RU"/>
        </w:rPr>
        <w:t xml:space="preserve">Данный метод лечения остеохондроза грудного отдела позвоночника может включать в себя аппаратную и альтернативную терапию, а также различные </w:t>
      </w:r>
      <w:proofErr w:type="spellStart"/>
      <w:r w:rsidRPr="00904123">
        <w:rPr>
          <w:rFonts w:ascii="Arial" w:hAnsi="Arial" w:cs="Arial"/>
          <w:color w:val="3B3B3B"/>
          <w:lang w:val="ru-RU"/>
        </w:rPr>
        <w:t>физиопроцедуры</w:t>
      </w:r>
      <w:proofErr w:type="spellEnd"/>
      <w:r w:rsidRPr="00904123">
        <w:rPr>
          <w:rFonts w:ascii="Arial" w:hAnsi="Arial" w:cs="Arial"/>
          <w:color w:val="3B3B3B"/>
          <w:lang w:val="ru-RU"/>
        </w:rPr>
        <w:t xml:space="preserve">. </w:t>
      </w:r>
      <w:r w:rsidRPr="00E066A3">
        <w:rPr>
          <w:rFonts w:ascii="Arial" w:hAnsi="Arial" w:cs="Arial"/>
          <w:color w:val="3B3B3B"/>
          <w:lang w:val="ru-RU"/>
        </w:rPr>
        <w:t>Самые известные и востребованные методы:</w:t>
      </w:r>
    </w:p>
    <w:p w:rsidR="00904123" w:rsidRPr="00904123" w:rsidRDefault="00904123" w:rsidP="00904123">
      <w:pPr>
        <w:numPr>
          <w:ilvl w:val="0"/>
          <w:numId w:val="28"/>
        </w:numPr>
        <w:spacing w:after="75" w:line="315" w:lineRule="atLeast"/>
        <w:ind w:left="0"/>
        <w:rPr>
          <w:rFonts w:ascii="Arial" w:hAnsi="Arial" w:cs="Arial"/>
          <w:color w:val="3B3B3B"/>
          <w:lang w:val="ru-RU"/>
        </w:rPr>
      </w:pPr>
      <w:r w:rsidRPr="00904123">
        <w:rPr>
          <w:rFonts w:ascii="Arial" w:hAnsi="Arial" w:cs="Arial"/>
          <w:color w:val="3B3B3B"/>
          <w:lang w:val="ru-RU"/>
        </w:rPr>
        <w:t>Электрофорез. Известный неоперативный метод воздействия на позвоночник, используемый еще с 70-х догов прошлого столетия.</w:t>
      </w:r>
    </w:p>
    <w:p w:rsidR="00904123" w:rsidRPr="00E066A3" w:rsidRDefault="00904123" w:rsidP="00904123">
      <w:pPr>
        <w:numPr>
          <w:ilvl w:val="0"/>
          <w:numId w:val="28"/>
        </w:numPr>
        <w:spacing w:after="75" w:line="315" w:lineRule="atLeast"/>
        <w:ind w:left="0"/>
        <w:rPr>
          <w:rFonts w:ascii="Arial" w:hAnsi="Arial" w:cs="Arial"/>
          <w:color w:val="3B3B3B"/>
          <w:lang w:val="ru-RU"/>
        </w:rPr>
      </w:pPr>
      <w:r w:rsidRPr="00904123">
        <w:rPr>
          <w:rFonts w:ascii="Arial" w:hAnsi="Arial" w:cs="Arial"/>
          <w:color w:val="3B3B3B"/>
          <w:lang w:val="ru-RU"/>
        </w:rPr>
        <w:t xml:space="preserve">Прямое растяжение. Данный метод является сравнительно эффективным методом распрямления позвоночника, если проводится </w:t>
      </w:r>
      <w:r w:rsidR="00E066A3">
        <w:rPr>
          <w:rFonts w:ascii="Arial" w:hAnsi="Arial" w:cs="Arial"/>
          <w:color w:val="3B3B3B"/>
          <w:lang w:val="ru-RU"/>
        </w:rPr>
        <w:t xml:space="preserve">квалифицированным специалистом </w:t>
      </w:r>
      <w:r w:rsidRPr="00E066A3">
        <w:rPr>
          <w:rFonts w:ascii="Arial" w:hAnsi="Arial" w:cs="Arial"/>
          <w:color w:val="3B3B3B"/>
          <w:lang w:val="ru-RU"/>
        </w:rPr>
        <w:t xml:space="preserve">на </w:t>
      </w:r>
      <w:proofErr w:type="spellStart"/>
      <w:r w:rsidRPr="00E066A3">
        <w:rPr>
          <w:rFonts w:ascii="Arial" w:hAnsi="Arial" w:cs="Arial"/>
          <w:color w:val="3B3B3B"/>
          <w:lang w:val="ru-RU"/>
        </w:rPr>
        <w:t>массажно-тракционной</w:t>
      </w:r>
      <w:proofErr w:type="spellEnd"/>
      <w:r w:rsidRPr="00E066A3">
        <w:rPr>
          <w:rFonts w:ascii="Arial" w:hAnsi="Arial" w:cs="Arial"/>
          <w:color w:val="3B3B3B"/>
          <w:lang w:val="ru-RU"/>
        </w:rPr>
        <w:t xml:space="preserve"> кушетке.</w:t>
      </w:r>
    </w:p>
    <w:p w:rsidR="00904123" w:rsidRPr="00904123" w:rsidRDefault="00904123" w:rsidP="00904123">
      <w:pPr>
        <w:numPr>
          <w:ilvl w:val="0"/>
          <w:numId w:val="28"/>
        </w:numPr>
        <w:spacing w:after="75" w:line="315" w:lineRule="atLeast"/>
        <w:ind w:left="0"/>
        <w:rPr>
          <w:rFonts w:ascii="Arial" w:hAnsi="Arial" w:cs="Arial"/>
          <w:color w:val="3B3B3B"/>
          <w:lang w:val="ru-RU"/>
        </w:rPr>
      </w:pPr>
      <w:r w:rsidRPr="00904123">
        <w:rPr>
          <w:rFonts w:ascii="Arial" w:hAnsi="Arial" w:cs="Arial"/>
          <w:color w:val="3B3B3B"/>
          <w:lang w:val="ru-RU"/>
        </w:rPr>
        <w:t>Вакуумная терапия. Разновидность активного воздействия на пораженную зону при помощи вакуумных банок.</w:t>
      </w:r>
    </w:p>
    <w:p w:rsidR="00904123" w:rsidRPr="00904123" w:rsidRDefault="00904123" w:rsidP="00904123">
      <w:pPr>
        <w:numPr>
          <w:ilvl w:val="0"/>
          <w:numId w:val="28"/>
        </w:numPr>
        <w:spacing w:after="75" w:line="315" w:lineRule="atLeast"/>
        <w:ind w:left="0"/>
        <w:rPr>
          <w:rFonts w:ascii="Arial" w:hAnsi="Arial" w:cs="Arial"/>
          <w:color w:val="3B3B3B"/>
          <w:lang w:val="ru-RU"/>
        </w:rPr>
      </w:pPr>
      <w:r w:rsidRPr="00904123">
        <w:rPr>
          <w:rFonts w:ascii="Arial" w:hAnsi="Arial" w:cs="Arial"/>
          <w:color w:val="3B3B3B"/>
          <w:lang w:val="ru-RU"/>
        </w:rPr>
        <w:t xml:space="preserve">Иглорефлексотерапия. Классическое иглоукалывание производится специальными тонкими иглами, погружающимися на определённую глубину эпителия в </w:t>
      </w:r>
      <w:proofErr w:type="spellStart"/>
      <w:r w:rsidRPr="00904123">
        <w:rPr>
          <w:rFonts w:ascii="Arial" w:hAnsi="Arial" w:cs="Arial"/>
          <w:color w:val="3B3B3B"/>
          <w:lang w:val="ru-RU"/>
        </w:rPr>
        <w:t>акупунктурных</w:t>
      </w:r>
      <w:proofErr w:type="spellEnd"/>
      <w:r w:rsidRPr="00904123">
        <w:rPr>
          <w:rFonts w:ascii="Arial" w:hAnsi="Arial" w:cs="Arial"/>
          <w:color w:val="3B3B3B"/>
          <w:lang w:val="ru-RU"/>
        </w:rPr>
        <w:t xml:space="preserve"> точках на спине.</w:t>
      </w:r>
    </w:p>
    <w:p w:rsidR="00904123" w:rsidRPr="00904123" w:rsidRDefault="00904123" w:rsidP="00904123">
      <w:pPr>
        <w:numPr>
          <w:ilvl w:val="0"/>
          <w:numId w:val="28"/>
        </w:numPr>
        <w:spacing w:after="75" w:line="315" w:lineRule="atLeast"/>
        <w:ind w:left="0"/>
        <w:rPr>
          <w:rFonts w:ascii="Arial" w:hAnsi="Arial" w:cs="Arial"/>
          <w:color w:val="3B3B3B"/>
          <w:lang w:val="ru-RU"/>
        </w:rPr>
      </w:pPr>
      <w:proofErr w:type="spellStart"/>
      <w:r w:rsidRPr="00904123">
        <w:rPr>
          <w:rFonts w:ascii="Arial" w:hAnsi="Arial" w:cs="Arial"/>
          <w:color w:val="3B3B3B"/>
          <w:lang w:val="ru-RU"/>
        </w:rPr>
        <w:t>Лазеропунктура</w:t>
      </w:r>
      <w:proofErr w:type="spellEnd"/>
      <w:r w:rsidRPr="00904123">
        <w:rPr>
          <w:rFonts w:ascii="Arial" w:hAnsi="Arial" w:cs="Arial"/>
          <w:color w:val="3B3B3B"/>
          <w:lang w:val="ru-RU"/>
        </w:rPr>
        <w:t>. Аналогичное иглоукалыванию мероприятие, только производимое при помощи луча лазера.</w:t>
      </w:r>
    </w:p>
    <w:p w:rsidR="00904123" w:rsidRPr="00904123" w:rsidRDefault="00904123" w:rsidP="00904123">
      <w:pPr>
        <w:numPr>
          <w:ilvl w:val="0"/>
          <w:numId w:val="28"/>
        </w:numPr>
        <w:spacing w:after="75" w:line="315" w:lineRule="atLeast"/>
        <w:ind w:left="0"/>
        <w:rPr>
          <w:rFonts w:ascii="Arial" w:hAnsi="Arial" w:cs="Arial"/>
          <w:color w:val="3B3B3B"/>
          <w:lang w:val="ru-RU"/>
        </w:rPr>
      </w:pPr>
      <w:proofErr w:type="spellStart"/>
      <w:r w:rsidRPr="00904123">
        <w:rPr>
          <w:rFonts w:ascii="Arial" w:hAnsi="Arial" w:cs="Arial"/>
          <w:color w:val="3B3B3B"/>
          <w:lang w:val="ru-RU"/>
        </w:rPr>
        <w:t>Магнитопунктура</w:t>
      </w:r>
      <w:proofErr w:type="spellEnd"/>
      <w:r w:rsidRPr="00904123">
        <w:rPr>
          <w:rFonts w:ascii="Arial" w:hAnsi="Arial" w:cs="Arial"/>
          <w:color w:val="3B3B3B"/>
          <w:lang w:val="ru-RU"/>
        </w:rPr>
        <w:t>. Воздействие на проблемные зоны переменным магнитным полем.</w:t>
      </w:r>
    </w:p>
    <w:p w:rsidR="00904123" w:rsidRPr="00904123" w:rsidRDefault="00904123" w:rsidP="00904123">
      <w:pPr>
        <w:numPr>
          <w:ilvl w:val="0"/>
          <w:numId w:val="28"/>
        </w:numPr>
        <w:spacing w:after="75" w:line="315" w:lineRule="atLeast"/>
        <w:ind w:left="0"/>
        <w:rPr>
          <w:rFonts w:ascii="Arial" w:hAnsi="Arial" w:cs="Arial"/>
          <w:color w:val="3B3B3B"/>
          <w:lang w:val="ru-RU"/>
        </w:rPr>
      </w:pPr>
      <w:proofErr w:type="spellStart"/>
      <w:r w:rsidRPr="00904123">
        <w:rPr>
          <w:rFonts w:ascii="Arial" w:hAnsi="Arial" w:cs="Arial"/>
          <w:color w:val="3B3B3B"/>
          <w:lang w:val="ru-RU"/>
        </w:rPr>
        <w:t>Остеопатия</w:t>
      </w:r>
      <w:proofErr w:type="spellEnd"/>
      <w:r w:rsidRPr="00904123">
        <w:rPr>
          <w:rFonts w:ascii="Arial" w:hAnsi="Arial" w:cs="Arial"/>
          <w:color w:val="3B3B3B"/>
          <w:lang w:val="ru-RU"/>
        </w:rPr>
        <w:t xml:space="preserve">. Комплексный метод, включающий в себя элементы массажи, </w:t>
      </w:r>
      <w:proofErr w:type="spellStart"/>
      <w:r w:rsidRPr="00904123">
        <w:rPr>
          <w:rFonts w:ascii="Arial" w:hAnsi="Arial" w:cs="Arial"/>
          <w:color w:val="3B3B3B"/>
          <w:lang w:val="ru-RU"/>
        </w:rPr>
        <w:t>хиропрактику</w:t>
      </w:r>
      <w:proofErr w:type="spellEnd"/>
      <w:r w:rsidRPr="00904123">
        <w:rPr>
          <w:rFonts w:ascii="Arial" w:hAnsi="Arial" w:cs="Arial"/>
          <w:color w:val="3B3B3B"/>
          <w:lang w:val="ru-RU"/>
        </w:rPr>
        <w:t xml:space="preserve"> и ортопедические приёмы.</w:t>
      </w:r>
    </w:p>
    <w:p w:rsidR="00904123" w:rsidRPr="00904123" w:rsidRDefault="00904123" w:rsidP="00904123">
      <w:pPr>
        <w:numPr>
          <w:ilvl w:val="0"/>
          <w:numId w:val="28"/>
        </w:numPr>
        <w:spacing w:after="75" w:line="315" w:lineRule="atLeast"/>
        <w:ind w:left="0"/>
        <w:rPr>
          <w:rFonts w:ascii="Arial" w:hAnsi="Arial" w:cs="Arial"/>
          <w:color w:val="3B3B3B"/>
          <w:lang w:val="ru-RU"/>
        </w:rPr>
      </w:pPr>
      <w:r w:rsidRPr="00904123">
        <w:rPr>
          <w:rFonts w:ascii="Arial" w:hAnsi="Arial" w:cs="Arial"/>
          <w:color w:val="3B3B3B"/>
          <w:lang w:val="ru-RU"/>
        </w:rPr>
        <w:t>Электростимуляция. Использование электротока для нормализации работы позвоночника.</w:t>
      </w:r>
    </w:p>
    <w:p w:rsidR="00904123" w:rsidRPr="00904123" w:rsidRDefault="00904123" w:rsidP="00904123">
      <w:pPr>
        <w:numPr>
          <w:ilvl w:val="0"/>
          <w:numId w:val="28"/>
        </w:numPr>
        <w:spacing w:after="75" w:line="315" w:lineRule="atLeast"/>
        <w:ind w:left="0"/>
        <w:rPr>
          <w:rFonts w:ascii="Arial" w:hAnsi="Arial" w:cs="Arial"/>
          <w:color w:val="3B3B3B"/>
          <w:lang w:val="ru-RU"/>
        </w:rPr>
      </w:pPr>
      <w:r w:rsidRPr="00904123">
        <w:rPr>
          <w:rFonts w:ascii="Arial" w:hAnsi="Arial" w:cs="Arial"/>
          <w:color w:val="3B3B3B"/>
          <w:lang w:val="ru-RU"/>
        </w:rPr>
        <w:t>Ударно-волновая терапия. Методика базируется на применении акустических волн инфразвука в процессе лечения остеохондроза грудного отдела позвоночника.</w:t>
      </w:r>
    </w:p>
    <w:p w:rsidR="00904123" w:rsidRPr="00904123" w:rsidRDefault="00904123" w:rsidP="00904123">
      <w:pPr>
        <w:numPr>
          <w:ilvl w:val="0"/>
          <w:numId w:val="28"/>
        </w:numPr>
        <w:spacing w:after="75" w:line="315" w:lineRule="atLeast"/>
        <w:ind w:left="0"/>
        <w:rPr>
          <w:rFonts w:ascii="Arial" w:hAnsi="Arial" w:cs="Arial"/>
          <w:color w:val="3B3B3B"/>
          <w:lang w:val="ru-RU"/>
        </w:rPr>
      </w:pPr>
      <w:proofErr w:type="spellStart"/>
      <w:r w:rsidRPr="00904123">
        <w:rPr>
          <w:rFonts w:ascii="Arial" w:hAnsi="Arial" w:cs="Arial"/>
          <w:color w:val="3B3B3B"/>
          <w:lang w:val="ru-RU"/>
        </w:rPr>
        <w:t>Тракционная</w:t>
      </w:r>
      <w:proofErr w:type="spellEnd"/>
      <w:r w:rsidRPr="00904123">
        <w:rPr>
          <w:rFonts w:ascii="Arial" w:hAnsi="Arial" w:cs="Arial"/>
          <w:color w:val="3B3B3B"/>
          <w:lang w:val="ru-RU"/>
        </w:rPr>
        <w:t xml:space="preserve"> машинная декомпрессия. Автоматизированный аналог прямого растяжения.</w:t>
      </w:r>
    </w:p>
    <w:p w:rsidR="00904123" w:rsidRPr="00C30A31" w:rsidRDefault="00904123" w:rsidP="00904123">
      <w:pPr>
        <w:shd w:val="clear" w:color="auto" w:fill="FFFFFF"/>
        <w:spacing w:after="165" w:line="330" w:lineRule="atLeast"/>
        <w:textAlignment w:val="baseline"/>
        <w:rPr>
          <w:rFonts w:ascii="inherit" w:hAnsi="inherit"/>
          <w:color w:val="3F3F3F"/>
          <w:sz w:val="21"/>
          <w:szCs w:val="21"/>
          <w:lang w:val="ru-RU"/>
        </w:rPr>
      </w:pPr>
    </w:p>
    <w:p w:rsidR="00C30A31" w:rsidRPr="008E2D88" w:rsidRDefault="00C30A31" w:rsidP="008E2D88">
      <w:pPr>
        <w:rPr>
          <w:b/>
          <w:sz w:val="24"/>
          <w:lang w:val="ru-RU"/>
        </w:rPr>
      </w:pPr>
    </w:p>
    <w:p w:rsidR="008E2D88" w:rsidRDefault="008E2D88" w:rsidP="008E2D88">
      <w:pPr>
        <w:rPr>
          <w:b/>
          <w:sz w:val="24"/>
          <w:lang w:val="ru-RU"/>
        </w:rPr>
      </w:pPr>
      <w:r w:rsidRPr="008E2D88">
        <w:rPr>
          <w:b/>
          <w:sz w:val="24"/>
          <w:lang w:val="ru-RU"/>
        </w:rPr>
        <w:t>Профилактика</w:t>
      </w:r>
    </w:p>
    <w:p w:rsidR="00A8086A" w:rsidRPr="00B32C18" w:rsidRDefault="00A8086A" w:rsidP="00B32C18">
      <w:pPr>
        <w:spacing w:after="270" w:line="315" w:lineRule="atLeast"/>
        <w:rPr>
          <w:rFonts w:ascii="Arial" w:eastAsia="Times New Roman" w:hAnsi="Arial" w:cs="Arial"/>
          <w:color w:val="3B3B3B"/>
          <w:sz w:val="24"/>
          <w:szCs w:val="24"/>
          <w:lang w:val="ru-RU"/>
        </w:rPr>
      </w:pPr>
      <w:r w:rsidRPr="00904123">
        <w:rPr>
          <w:rFonts w:ascii="Arial" w:eastAsia="Times New Roman" w:hAnsi="Arial" w:cs="Arial"/>
          <w:color w:val="3B3B3B"/>
          <w:sz w:val="24"/>
          <w:szCs w:val="24"/>
          <w:lang w:val="ru-RU"/>
        </w:rPr>
        <w:t>Правила профилактики данного з</w:t>
      </w:r>
      <w:r w:rsidR="00B32C18">
        <w:rPr>
          <w:rFonts w:ascii="Arial" w:eastAsia="Times New Roman" w:hAnsi="Arial" w:cs="Arial"/>
          <w:color w:val="3B3B3B"/>
          <w:sz w:val="24"/>
          <w:szCs w:val="24"/>
          <w:lang w:val="ru-RU"/>
        </w:rPr>
        <w:t>аболевания просты и однозначны:</w:t>
      </w:r>
    </w:p>
    <w:p w:rsidR="00B32C18" w:rsidRPr="00C63F82" w:rsidRDefault="00B32C18" w:rsidP="00B32C18">
      <w:pPr>
        <w:numPr>
          <w:ilvl w:val="0"/>
          <w:numId w:val="32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r w:rsidRPr="00C63F82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при работе за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компьютером держите спину ровно, чаще меняйте положение тела;</w:t>
      </w:r>
    </w:p>
    <w:p w:rsidR="00B32C18" w:rsidRPr="00C63F82" w:rsidRDefault="00B32C18" w:rsidP="00B32C18">
      <w:pPr>
        <w:numPr>
          <w:ilvl w:val="0"/>
          <w:numId w:val="32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eastAsia="Times New Roman" w:hAnsi="Trebuchet MS" w:cs="Times New Roman"/>
          <w:color w:val="535252"/>
          <w:sz w:val="21"/>
          <w:szCs w:val="21"/>
        </w:rPr>
      </w:pPr>
      <w:proofErr w:type="spellStart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занимайтесь</w:t>
      </w:r>
      <w:proofErr w:type="spellEnd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 xml:space="preserve"> </w:t>
      </w:r>
      <w:proofErr w:type="spellStart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плаванием</w:t>
      </w:r>
      <w:proofErr w:type="spellEnd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 xml:space="preserve">, </w:t>
      </w:r>
      <w:proofErr w:type="spellStart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закаляйтесь</w:t>
      </w:r>
      <w:proofErr w:type="spellEnd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;</w:t>
      </w:r>
    </w:p>
    <w:p w:rsidR="00B32C18" w:rsidRPr="00C63F82" w:rsidRDefault="00B32C18" w:rsidP="00B32C18">
      <w:pPr>
        <w:numPr>
          <w:ilvl w:val="0"/>
          <w:numId w:val="32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r w:rsidRPr="00C63F82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выбирайте стулья и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кресла, которые поддерживают позвоночник;</w:t>
      </w:r>
    </w:p>
    <w:p w:rsidR="00B32C18" w:rsidRPr="00C63F82" w:rsidRDefault="00B32C18" w:rsidP="00B32C18">
      <w:pPr>
        <w:numPr>
          <w:ilvl w:val="0"/>
          <w:numId w:val="32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eastAsia="Times New Roman" w:hAnsi="Trebuchet MS" w:cs="Times New Roman"/>
          <w:color w:val="535252"/>
          <w:sz w:val="21"/>
          <w:szCs w:val="21"/>
        </w:rPr>
      </w:pPr>
      <w:proofErr w:type="spellStart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спите</w:t>
      </w:r>
      <w:proofErr w:type="spellEnd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 xml:space="preserve"> </w:t>
      </w:r>
      <w:proofErr w:type="spellStart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на</w:t>
      </w:r>
      <w:proofErr w:type="spellEnd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proofErr w:type="spellStart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ортопедическом</w:t>
      </w:r>
      <w:proofErr w:type="spellEnd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 xml:space="preserve"> </w:t>
      </w:r>
      <w:proofErr w:type="spellStart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матрасе</w:t>
      </w:r>
      <w:proofErr w:type="spellEnd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;</w:t>
      </w:r>
    </w:p>
    <w:p w:rsidR="00B32C18" w:rsidRPr="00C63F82" w:rsidRDefault="00B32C18" w:rsidP="00B32C18">
      <w:pPr>
        <w:numPr>
          <w:ilvl w:val="0"/>
          <w:numId w:val="32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r w:rsidRPr="00C63F82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перед тем, как поднять тяжёлый предмет, присядьте, держите спину ровно;</w:t>
      </w:r>
    </w:p>
    <w:p w:rsidR="00B32C18" w:rsidRPr="00C63F82" w:rsidRDefault="00B32C18" w:rsidP="00B32C18">
      <w:pPr>
        <w:numPr>
          <w:ilvl w:val="0"/>
          <w:numId w:val="32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r w:rsidRPr="00C63F82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распределяйте тяжести в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две руки;</w:t>
      </w:r>
    </w:p>
    <w:p w:rsidR="00B32C18" w:rsidRPr="00C63F82" w:rsidRDefault="00B32C18" w:rsidP="00B32C18">
      <w:pPr>
        <w:numPr>
          <w:ilvl w:val="0"/>
          <w:numId w:val="32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r w:rsidRPr="00C63F82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не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носите обувь на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высоком каблуке;</w:t>
      </w:r>
    </w:p>
    <w:p w:rsidR="00B32C18" w:rsidRPr="00B32C18" w:rsidRDefault="00B32C18" w:rsidP="00B32C18">
      <w:pPr>
        <w:numPr>
          <w:ilvl w:val="0"/>
          <w:numId w:val="32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eastAsia="Times New Roman" w:hAnsi="Trebuchet MS" w:cs="Times New Roman"/>
          <w:color w:val="535252"/>
          <w:sz w:val="21"/>
          <w:szCs w:val="21"/>
        </w:rPr>
      </w:pPr>
      <w:proofErr w:type="spellStart"/>
      <w:proofErr w:type="gramStart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избегайте</w:t>
      </w:r>
      <w:proofErr w:type="spellEnd"/>
      <w:proofErr w:type="gramEnd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 xml:space="preserve"> </w:t>
      </w:r>
      <w:proofErr w:type="spellStart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переохлаждения</w:t>
      </w:r>
      <w:proofErr w:type="spellEnd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 xml:space="preserve">, </w:t>
      </w:r>
      <w:proofErr w:type="spellStart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сквозняков</w:t>
      </w:r>
      <w:proofErr w:type="spellEnd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.</w:t>
      </w:r>
    </w:p>
    <w:p w:rsidR="00B32C18" w:rsidRPr="00904123" w:rsidRDefault="00B32C18" w:rsidP="00B32C18">
      <w:pPr>
        <w:numPr>
          <w:ilvl w:val="0"/>
          <w:numId w:val="32"/>
        </w:numPr>
        <w:spacing w:after="75" w:line="315" w:lineRule="atLeast"/>
        <w:rPr>
          <w:rFonts w:ascii="Arial" w:eastAsia="Times New Roman" w:hAnsi="Arial" w:cs="Arial"/>
          <w:color w:val="3B3B3B"/>
          <w:sz w:val="24"/>
          <w:szCs w:val="24"/>
        </w:rPr>
      </w:pPr>
      <w:proofErr w:type="spellStart"/>
      <w:r w:rsidRPr="00904123">
        <w:rPr>
          <w:rFonts w:ascii="Arial" w:eastAsia="Times New Roman" w:hAnsi="Arial" w:cs="Arial"/>
          <w:color w:val="3B3B3B"/>
          <w:sz w:val="24"/>
          <w:szCs w:val="24"/>
        </w:rPr>
        <w:t>Отказ</w:t>
      </w:r>
      <w:proofErr w:type="spellEnd"/>
      <w:r w:rsidRPr="00904123">
        <w:rPr>
          <w:rFonts w:ascii="Arial" w:eastAsia="Times New Roman" w:hAnsi="Arial" w:cs="Arial"/>
          <w:color w:val="3B3B3B"/>
          <w:sz w:val="24"/>
          <w:szCs w:val="24"/>
        </w:rPr>
        <w:t xml:space="preserve"> </w:t>
      </w:r>
      <w:proofErr w:type="spellStart"/>
      <w:r w:rsidRPr="00904123">
        <w:rPr>
          <w:rFonts w:ascii="Arial" w:eastAsia="Times New Roman" w:hAnsi="Arial" w:cs="Arial"/>
          <w:color w:val="3B3B3B"/>
          <w:sz w:val="24"/>
          <w:szCs w:val="24"/>
        </w:rPr>
        <w:t>от</w:t>
      </w:r>
      <w:proofErr w:type="spellEnd"/>
      <w:r w:rsidRPr="00904123">
        <w:rPr>
          <w:rFonts w:ascii="Arial" w:eastAsia="Times New Roman" w:hAnsi="Arial" w:cs="Arial"/>
          <w:color w:val="3B3B3B"/>
          <w:sz w:val="24"/>
          <w:szCs w:val="24"/>
        </w:rPr>
        <w:t xml:space="preserve"> </w:t>
      </w:r>
      <w:proofErr w:type="spellStart"/>
      <w:r w:rsidRPr="00904123">
        <w:rPr>
          <w:rFonts w:ascii="Arial" w:eastAsia="Times New Roman" w:hAnsi="Arial" w:cs="Arial"/>
          <w:color w:val="3B3B3B"/>
          <w:sz w:val="24"/>
          <w:szCs w:val="24"/>
        </w:rPr>
        <w:t>вредных</w:t>
      </w:r>
      <w:proofErr w:type="spellEnd"/>
      <w:r w:rsidRPr="00904123">
        <w:rPr>
          <w:rFonts w:ascii="Arial" w:eastAsia="Times New Roman" w:hAnsi="Arial" w:cs="Arial"/>
          <w:color w:val="3B3B3B"/>
          <w:sz w:val="24"/>
          <w:szCs w:val="24"/>
        </w:rPr>
        <w:t xml:space="preserve"> </w:t>
      </w:r>
      <w:proofErr w:type="spellStart"/>
      <w:r w:rsidRPr="00904123">
        <w:rPr>
          <w:rFonts w:ascii="Arial" w:eastAsia="Times New Roman" w:hAnsi="Arial" w:cs="Arial"/>
          <w:color w:val="3B3B3B"/>
          <w:sz w:val="24"/>
          <w:szCs w:val="24"/>
        </w:rPr>
        <w:t>привычек</w:t>
      </w:r>
      <w:proofErr w:type="spellEnd"/>
      <w:r w:rsidRPr="00904123">
        <w:rPr>
          <w:rFonts w:ascii="Arial" w:eastAsia="Times New Roman" w:hAnsi="Arial" w:cs="Arial"/>
          <w:color w:val="3B3B3B"/>
          <w:sz w:val="24"/>
          <w:szCs w:val="24"/>
        </w:rPr>
        <w:t>.</w:t>
      </w:r>
    </w:p>
    <w:p w:rsidR="00B32C18" w:rsidRPr="00B32C18" w:rsidRDefault="00B32C18" w:rsidP="00B32C18">
      <w:pPr>
        <w:numPr>
          <w:ilvl w:val="0"/>
          <w:numId w:val="32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eastAsia="Times New Roman" w:hAnsi="Trebuchet MS" w:cs="Times New Roman"/>
          <w:color w:val="535252"/>
          <w:sz w:val="21"/>
          <w:szCs w:val="21"/>
        </w:rPr>
      </w:pPr>
    </w:p>
    <w:p w:rsidR="00B32C18" w:rsidRPr="00C63F82" w:rsidRDefault="00B32C18" w:rsidP="00B32C18">
      <w:pPr>
        <w:numPr>
          <w:ilvl w:val="0"/>
          <w:numId w:val="32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eastAsia="Times New Roman" w:hAnsi="Trebuchet MS" w:cs="Times New Roman"/>
          <w:color w:val="535252"/>
          <w:sz w:val="21"/>
          <w:szCs w:val="21"/>
        </w:rPr>
      </w:pPr>
    </w:p>
    <w:p w:rsidR="00B32C18" w:rsidRPr="0034686B" w:rsidRDefault="00B32C18" w:rsidP="00B32C18">
      <w:pPr>
        <w:pStyle w:val="a8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4686B"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E6E6E6"/>
          <w:lang w:val="ru-RU"/>
        </w:rPr>
        <w:t>При остеохондрозе важно есть низкокалорийную пищу, желательно приготовленную на пару, не реже шести раз в день небольшими порциями. Особенно полезными являются: молочные продукты; свежие овощи, зелень, фрукты и фруктовое желе; оливковое масло, сок лимона; белковые продукты; холодец, заливное; морская рыба; продукты с высоким содержанием кальция, витамина</w:t>
      </w:r>
      <w:proofErr w:type="gramStart"/>
      <w:r w:rsidRPr="0034686B"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E6E6E6"/>
          <w:lang w:val="ru-RU"/>
        </w:rPr>
        <w:t xml:space="preserve"> А</w:t>
      </w:r>
      <w:proofErr w:type="gramEnd"/>
      <w:r w:rsidRPr="0034686B"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E6E6E6"/>
          <w:lang w:val="ru-RU"/>
        </w:rPr>
        <w:t xml:space="preserve">, </w:t>
      </w:r>
      <w:r w:rsidRPr="0034686B"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E6E6E6"/>
        </w:rPr>
        <w:t>D</w:t>
      </w:r>
      <w:r w:rsidRPr="0034686B"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E6E6E6"/>
          <w:lang w:val="ru-RU"/>
        </w:rPr>
        <w:t xml:space="preserve">, В, С, магния, фосфора; очищенная, минеральная вода. Полезными также являются продукты, содержащие </w:t>
      </w:r>
      <w:proofErr w:type="spellStart"/>
      <w:r w:rsidRPr="0034686B"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E6E6E6"/>
          <w:lang w:val="ru-RU"/>
        </w:rPr>
        <w:t>хондропротекторы</w:t>
      </w:r>
      <w:proofErr w:type="spellEnd"/>
      <w:r w:rsidRPr="0034686B"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E6E6E6"/>
          <w:lang w:val="ru-RU"/>
        </w:rPr>
        <w:t>, например, хрящи животных в сочетании с пророщенными зёрнами злаков.</w:t>
      </w:r>
    </w:p>
    <w:p w:rsidR="00B32C18" w:rsidRPr="008E2D88" w:rsidRDefault="00B32C18" w:rsidP="00B32C18">
      <w:pPr>
        <w:rPr>
          <w:b/>
          <w:sz w:val="24"/>
          <w:lang w:val="ru-RU"/>
        </w:rPr>
      </w:pPr>
    </w:p>
    <w:p w:rsidR="00C30A31" w:rsidRDefault="00C30A31" w:rsidP="008E2D88">
      <w:pPr>
        <w:rPr>
          <w:b/>
          <w:sz w:val="24"/>
          <w:lang w:val="ru-RU"/>
        </w:rPr>
      </w:pPr>
    </w:p>
    <w:p w:rsidR="00681445" w:rsidRDefault="00681445" w:rsidP="008E2D88">
      <w:pPr>
        <w:rPr>
          <w:b/>
          <w:sz w:val="24"/>
          <w:lang w:val="ru-RU"/>
        </w:rPr>
      </w:pPr>
    </w:p>
    <w:p w:rsidR="00681445" w:rsidRDefault="00681445" w:rsidP="008E2D88">
      <w:pPr>
        <w:rPr>
          <w:b/>
          <w:sz w:val="24"/>
          <w:lang w:val="ru-RU"/>
        </w:rPr>
      </w:pPr>
    </w:p>
    <w:p w:rsidR="00681445" w:rsidRDefault="00681445" w:rsidP="008E2D88">
      <w:pPr>
        <w:rPr>
          <w:b/>
          <w:sz w:val="24"/>
          <w:lang w:val="ru-RU"/>
        </w:rPr>
      </w:pPr>
    </w:p>
    <w:p w:rsidR="00681445" w:rsidRDefault="00681445" w:rsidP="008E2D88">
      <w:pPr>
        <w:rPr>
          <w:b/>
          <w:sz w:val="24"/>
          <w:lang w:val="ru-RU"/>
        </w:rPr>
      </w:pPr>
    </w:p>
    <w:p w:rsidR="00C63F82" w:rsidRPr="008E2D88" w:rsidRDefault="00C63F82" w:rsidP="008E2D88">
      <w:pPr>
        <w:rPr>
          <w:b/>
          <w:sz w:val="24"/>
          <w:lang w:val="ru-RU"/>
        </w:rPr>
      </w:pPr>
    </w:p>
    <w:p w:rsidR="008E2D88" w:rsidRDefault="008E4395">
      <w:pPr>
        <w:rPr>
          <w:rFonts w:ascii="Trebuchet MS" w:hAnsi="Trebuchet MS"/>
          <w:color w:val="535252"/>
          <w:sz w:val="21"/>
          <w:szCs w:val="21"/>
          <w:shd w:val="clear" w:color="auto" w:fill="FFFFFF"/>
          <w:lang w:val="ru-RU"/>
        </w:rPr>
      </w:pPr>
      <w:r w:rsidRPr="00FC3CB1">
        <w:rPr>
          <w:b/>
          <w:sz w:val="32"/>
          <w:lang w:val="ru-RU"/>
        </w:rPr>
        <w:t xml:space="preserve">Остеохондроз поясничный </w:t>
      </w:r>
      <w:r w:rsidRPr="00FC3CB1">
        <w:rPr>
          <w:b/>
          <w:sz w:val="32"/>
          <w:lang w:val="ru-RU"/>
        </w:rPr>
        <w:cr/>
      </w:r>
      <w:r w:rsidR="00C63F82" w:rsidRPr="00C63F82">
        <w:rPr>
          <w:rFonts w:ascii="Trebuchet MS" w:hAnsi="Trebuchet MS"/>
          <w:color w:val="535252"/>
          <w:sz w:val="21"/>
          <w:szCs w:val="21"/>
          <w:shd w:val="clear" w:color="auto" w:fill="FFFFFF"/>
          <w:lang w:val="ru-RU"/>
        </w:rPr>
        <w:t xml:space="preserve"> Поясничный остеохондроз</w:t>
      </w:r>
      <w:r w:rsidR="00C63F82">
        <w:rPr>
          <w:rFonts w:ascii="Trebuchet MS" w:hAnsi="Trebuchet MS"/>
          <w:color w:val="535252"/>
          <w:sz w:val="21"/>
          <w:szCs w:val="21"/>
          <w:shd w:val="clear" w:color="auto" w:fill="FFFFFF"/>
        </w:rPr>
        <w:t> </w:t>
      </w:r>
      <w:r w:rsidR="00C63F82" w:rsidRPr="00C63F82">
        <w:rPr>
          <w:rFonts w:ascii="Trebuchet MS" w:hAnsi="Trebuchet MS"/>
          <w:color w:val="535252"/>
          <w:sz w:val="21"/>
          <w:szCs w:val="21"/>
          <w:shd w:val="clear" w:color="auto" w:fill="FFFFFF"/>
          <w:lang w:val="ru-RU"/>
        </w:rPr>
        <w:t>— самое распространённое заболевание позвоночника. Он</w:t>
      </w:r>
      <w:r w:rsidR="00E055D2">
        <w:rPr>
          <w:rFonts w:ascii="Trebuchet MS" w:hAnsi="Trebuchet MS"/>
          <w:color w:val="535252"/>
          <w:sz w:val="21"/>
          <w:szCs w:val="21"/>
          <w:shd w:val="clear" w:color="auto" w:fill="FFFFFF"/>
          <w:lang w:val="ru-RU"/>
        </w:rPr>
        <w:t>о характеризуется</w:t>
      </w:r>
      <w:r w:rsidR="00C63F82">
        <w:rPr>
          <w:rFonts w:ascii="Trebuchet MS" w:hAnsi="Trebuchet MS"/>
          <w:color w:val="535252"/>
          <w:sz w:val="21"/>
          <w:szCs w:val="21"/>
          <w:shd w:val="clear" w:color="auto" w:fill="FFFFFF"/>
        </w:rPr>
        <w:t> </w:t>
      </w:r>
      <w:r w:rsidR="00C63F82" w:rsidRPr="00C63F82">
        <w:rPr>
          <w:rFonts w:ascii="Trebuchet MS" w:hAnsi="Trebuchet MS"/>
          <w:color w:val="535252"/>
          <w:sz w:val="21"/>
          <w:szCs w:val="21"/>
          <w:shd w:val="clear" w:color="auto" w:fill="FFFFFF"/>
          <w:lang w:val="ru-RU"/>
        </w:rPr>
        <w:t>поврежд</w:t>
      </w:r>
      <w:r w:rsidR="00E055D2">
        <w:rPr>
          <w:rFonts w:ascii="Trebuchet MS" w:hAnsi="Trebuchet MS"/>
          <w:color w:val="535252"/>
          <w:sz w:val="21"/>
          <w:szCs w:val="21"/>
          <w:shd w:val="clear" w:color="auto" w:fill="FFFFFF"/>
          <w:lang w:val="ru-RU"/>
        </w:rPr>
        <w:t>ением</w:t>
      </w:r>
      <w:r w:rsidR="00C63F82" w:rsidRPr="00C63F82">
        <w:rPr>
          <w:rFonts w:ascii="Trebuchet MS" w:hAnsi="Trebuchet MS"/>
          <w:color w:val="535252"/>
          <w:sz w:val="21"/>
          <w:szCs w:val="21"/>
          <w:shd w:val="clear" w:color="auto" w:fill="FFFFFF"/>
          <w:lang w:val="ru-RU"/>
        </w:rPr>
        <w:t xml:space="preserve"> хрящев</w:t>
      </w:r>
      <w:r w:rsidR="00E055D2">
        <w:rPr>
          <w:rFonts w:ascii="Trebuchet MS" w:hAnsi="Trebuchet MS"/>
          <w:color w:val="535252"/>
          <w:sz w:val="21"/>
          <w:szCs w:val="21"/>
          <w:shd w:val="clear" w:color="auto" w:fill="FFFFFF"/>
          <w:lang w:val="ru-RU"/>
        </w:rPr>
        <w:t>ой</w:t>
      </w:r>
      <w:r w:rsidR="00C63F82" w:rsidRPr="00C63F82">
        <w:rPr>
          <w:rFonts w:ascii="Trebuchet MS" w:hAnsi="Trebuchet MS"/>
          <w:color w:val="535252"/>
          <w:sz w:val="21"/>
          <w:szCs w:val="21"/>
          <w:shd w:val="clear" w:color="auto" w:fill="FFFFFF"/>
          <w:lang w:val="ru-RU"/>
        </w:rPr>
        <w:t xml:space="preserve"> ткан</w:t>
      </w:r>
      <w:r w:rsidR="00E055D2">
        <w:rPr>
          <w:rFonts w:ascii="Trebuchet MS" w:hAnsi="Trebuchet MS"/>
          <w:color w:val="535252"/>
          <w:sz w:val="21"/>
          <w:szCs w:val="21"/>
          <w:shd w:val="clear" w:color="auto" w:fill="FFFFFF"/>
          <w:lang w:val="ru-RU"/>
        </w:rPr>
        <w:t>и</w:t>
      </w:r>
      <w:r w:rsidR="00C63F82" w:rsidRPr="00C63F82">
        <w:rPr>
          <w:rFonts w:ascii="Trebuchet MS" w:hAnsi="Trebuchet MS"/>
          <w:color w:val="535252"/>
          <w:sz w:val="21"/>
          <w:szCs w:val="21"/>
          <w:shd w:val="clear" w:color="auto" w:fill="FFFFFF"/>
          <w:lang w:val="ru-RU"/>
        </w:rPr>
        <w:t xml:space="preserve"> позвоночника и</w:t>
      </w:r>
      <w:r w:rsidR="00C63F82">
        <w:rPr>
          <w:rFonts w:ascii="Trebuchet MS" w:hAnsi="Trebuchet MS"/>
          <w:color w:val="535252"/>
          <w:sz w:val="21"/>
          <w:szCs w:val="21"/>
          <w:shd w:val="clear" w:color="auto" w:fill="FFFFFF"/>
        </w:rPr>
        <w:t> </w:t>
      </w:r>
      <w:r w:rsidR="00C63F82" w:rsidRPr="00C63F82">
        <w:rPr>
          <w:rFonts w:ascii="Trebuchet MS" w:hAnsi="Trebuchet MS"/>
          <w:color w:val="535252"/>
          <w:sz w:val="21"/>
          <w:szCs w:val="21"/>
          <w:shd w:val="clear" w:color="auto" w:fill="FFFFFF"/>
          <w:lang w:val="ru-RU"/>
        </w:rPr>
        <w:t>межпозвоночны</w:t>
      </w:r>
      <w:r w:rsidR="00E055D2">
        <w:rPr>
          <w:rFonts w:ascii="Trebuchet MS" w:hAnsi="Trebuchet MS"/>
          <w:color w:val="535252"/>
          <w:sz w:val="21"/>
          <w:szCs w:val="21"/>
          <w:shd w:val="clear" w:color="auto" w:fill="FFFFFF"/>
          <w:lang w:val="ru-RU"/>
        </w:rPr>
        <w:t>х</w:t>
      </w:r>
      <w:r w:rsidR="00C63F82" w:rsidRPr="00C63F82">
        <w:rPr>
          <w:rFonts w:ascii="Trebuchet MS" w:hAnsi="Trebuchet MS"/>
          <w:color w:val="535252"/>
          <w:sz w:val="21"/>
          <w:szCs w:val="21"/>
          <w:shd w:val="clear" w:color="auto" w:fill="FFFFFF"/>
          <w:lang w:val="ru-RU"/>
        </w:rPr>
        <w:t xml:space="preserve"> диск</w:t>
      </w:r>
      <w:r w:rsidR="00E055D2">
        <w:rPr>
          <w:rFonts w:ascii="Trebuchet MS" w:hAnsi="Trebuchet MS"/>
          <w:color w:val="535252"/>
          <w:sz w:val="21"/>
          <w:szCs w:val="21"/>
          <w:shd w:val="clear" w:color="auto" w:fill="FFFFFF"/>
          <w:lang w:val="ru-RU"/>
        </w:rPr>
        <w:t>ов</w:t>
      </w:r>
      <w:r w:rsidR="00C63F82" w:rsidRPr="00C63F82">
        <w:rPr>
          <w:rFonts w:ascii="Trebuchet MS" w:hAnsi="Trebuchet MS"/>
          <w:color w:val="535252"/>
          <w:sz w:val="21"/>
          <w:szCs w:val="21"/>
          <w:shd w:val="clear" w:color="auto" w:fill="FFFFFF"/>
          <w:lang w:val="ru-RU"/>
        </w:rPr>
        <w:t xml:space="preserve"> </w:t>
      </w:r>
      <w:r w:rsidR="00C63F82" w:rsidRPr="00C63F82">
        <w:rPr>
          <w:rFonts w:ascii="Trebuchet MS" w:hAnsi="Trebuchet MS"/>
          <w:color w:val="535252"/>
          <w:sz w:val="21"/>
          <w:szCs w:val="21"/>
          <w:shd w:val="clear" w:color="auto" w:fill="FFFFFF"/>
          <w:lang w:val="ru-RU"/>
        </w:rPr>
        <w:lastRenderedPageBreak/>
        <w:t>в</w:t>
      </w:r>
      <w:r w:rsidR="00C63F82">
        <w:rPr>
          <w:rFonts w:ascii="Trebuchet MS" w:hAnsi="Trebuchet MS"/>
          <w:color w:val="535252"/>
          <w:sz w:val="21"/>
          <w:szCs w:val="21"/>
          <w:shd w:val="clear" w:color="auto" w:fill="FFFFFF"/>
        </w:rPr>
        <w:t> </w:t>
      </w:r>
      <w:r w:rsidR="00C63F82" w:rsidRPr="00C63F82">
        <w:rPr>
          <w:rFonts w:ascii="Trebuchet MS" w:hAnsi="Trebuchet MS"/>
          <w:color w:val="535252"/>
          <w:sz w:val="21"/>
          <w:szCs w:val="21"/>
          <w:shd w:val="clear" w:color="auto" w:fill="FFFFFF"/>
          <w:lang w:val="ru-RU"/>
        </w:rPr>
        <w:t>пояснично-крестцовом отделе.</w:t>
      </w:r>
      <w:r w:rsidR="00E055D2">
        <w:rPr>
          <w:rFonts w:ascii="Trebuchet MS" w:hAnsi="Trebuchet MS"/>
          <w:color w:val="535252"/>
          <w:sz w:val="21"/>
          <w:szCs w:val="21"/>
          <w:shd w:val="clear" w:color="auto" w:fill="FFFFFF"/>
          <w:lang w:val="ru-RU"/>
        </w:rPr>
        <w:t xml:space="preserve"> Часто</w:t>
      </w:r>
      <w:r w:rsidR="00C63F82" w:rsidRPr="00C63F82">
        <w:rPr>
          <w:rFonts w:ascii="Trebuchet MS" w:hAnsi="Trebuchet MS"/>
          <w:color w:val="535252"/>
          <w:sz w:val="21"/>
          <w:szCs w:val="21"/>
          <w:shd w:val="clear" w:color="auto" w:fill="FFFFFF"/>
          <w:lang w:val="ru-RU"/>
        </w:rPr>
        <w:t xml:space="preserve"> </w:t>
      </w:r>
      <w:r w:rsidR="00E055D2">
        <w:rPr>
          <w:rFonts w:ascii="Trebuchet MS" w:hAnsi="Trebuchet MS"/>
          <w:color w:val="535252"/>
          <w:sz w:val="21"/>
          <w:szCs w:val="21"/>
          <w:shd w:val="clear" w:color="auto" w:fill="FFFFFF"/>
          <w:lang w:val="ru-RU"/>
        </w:rPr>
        <w:t>б</w:t>
      </w:r>
      <w:r w:rsidR="00C63F82" w:rsidRPr="00C63F82">
        <w:rPr>
          <w:rFonts w:ascii="Trebuchet MS" w:hAnsi="Trebuchet MS"/>
          <w:color w:val="535252"/>
          <w:sz w:val="21"/>
          <w:szCs w:val="21"/>
          <w:shd w:val="clear" w:color="auto" w:fill="FFFFFF"/>
          <w:lang w:val="ru-RU"/>
        </w:rPr>
        <w:t>олезнь вызывает сильную боль в</w:t>
      </w:r>
      <w:r w:rsidR="00C63F82">
        <w:rPr>
          <w:rFonts w:ascii="Trebuchet MS" w:hAnsi="Trebuchet MS"/>
          <w:color w:val="535252"/>
          <w:sz w:val="21"/>
          <w:szCs w:val="21"/>
          <w:shd w:val="clear" w:color="auto" w:fill="FFFFFF"/>
        </w:rPr>
        <w:t> </w:t>
      </w:r>
      <w:r w:rsidR="00C63F82" w:rsidRPr="00C63F82">
        <w:rPr>
          <w:rFonts w:ascii="Trebuchet MS" w:hAnsi="Trebuchet MS"/>
          <w:color w:val="535252"/>
          <w:sz w:val="21"/>
          <w:szCs w:val="21"/>
          <w:shd w:val="clear" w:color="auto" w:fill="FFFFFF"/>
          <w:lang w:val="ru-RU"/>
        </w:rPr>
        <w:t>пояснице. Заболеванию одинаково подвержены мужчины и</w:t>
      </w:r>
      <w:r w:rsidR="00C63F82">
        <w:rPr>
          <w:rFonts w:ascii="Trebuchet MS" w:hAnsi="Trebuchet MS"/>
          <w:color w:val="535252"/>
          <w:sz w:val="21"/>
          <w:szCs w:val="21"/>
          <w:shd w:val="clear" w:color="auto" w:fill="FFFFFF"/>
        </w:rPr>
        <w:t> </w:t>
      </w:r>
      <w:r w:rsidR="00C63F82" w:rsidRPr="00C63F82">
        <w:rPr>
          <w:rFonts w:ascii="Trebuchet MS" w:hAnsi="Trebuchet MS"/>
          <w:color w:val="535252"/>
          <w:sz w:val="21"/>
          <w:szCs w:val="21"/>
          <w:shd w:val="clear" w:color="auto" w:fill="FFFFFF"/>
          <w:lang w:val="ru-RU"/>
        </w:rPr>
        <w:t>женщины старше 30</w:t>
      </w:r>
      <w:r w:rsidR="00C63F82">
        <w:rPr>
          <w:rFonts w:ascii="Trebuchet MS" w:hAnsi="Trebuchet MS"/>
          <w:color w:val="535252"/>
          <w:sz w:val="21"/>
          <w:szCs w:val="21"/>
          <w:shd w:val="clear" w:color="auto" w:fill="FFFFFF"/>
        </w:rPr>
        <w:t> </w:t>
      </w:r>
      <w:r w:rsidR="00C63F82" w:rsidRPr="00C63F82">
        <w:rPr>
          <w:rFonts w:ascii="Trebuchet MS" w:hAnsi="Trebuchet MS"/>
          <w:color w:val="535252"/>
          <w:sz w:val="21"/>
          <w:szCs w:val="21"/>
          <w:shd w:val="clear" w:color="auto" w:fill="FFFFFF"/>
          <w:lang w:val="ru-RU"/>
        </w:rPr>
        <w:t>лет.</w:t>
      </w:r>
    </w:p>
    <w:p w:rsidR="00C63F82" w:rsidRPr="00C63F82" w:rsidRDefault="00C63F82" w:rsidP="00C63F82">
      <w:pPr>
        <w:pStyle w:val="a4"/>
        <w:shd w:val="clear" w:color="auto" w:fill="FFFFFF"/>
        <w:spacing w:before="0" w:beforeAutospacing="0" w:after="300" w:afterAutospacing="0" w:line="330" w:lineRule="atLeast"/>
        <w:rPr>
          <w:rFonts w:ascii="Trebuchet MS" w:hAnsi="Trebuchet MS"/>
          <w:color w:val="535252"/>
          <w:sz w:val="21"/>
          <w:szCs w:val="21"/>
          <w:lang w:val="ru-RU"/>
        </w:rPr>
      </w:pPr>
      <w:r w:rsidRPr="00C63F82">
        <w:rPr>
          <w:rFonts w:ascii="Trebuchet MS" w:hAnsi="Trebuchet MS"/>
          <w:color w:val="535252"/>
          <w:sz w:val="21"/>
          <w:szCs w:val="21"/>
          <w:lang w:val="ru-RU"/>
        </w:rPr>
        <w:t>Поясничный остеохондроз возникает чаще, чем остеохондроз грудного или шейного отдела, потому что на</w:t>
      </w:r>
      <w:r>
        <w:rPr>
          <w:rFonts w:ascii="Trebuchet MS" w:hAnsi="Trebuchet MS"/>
          <w:color w:val="535252"/>
          <w:sz w:val="21"/>
          <w:szCs w:val="21"/>
        </w:rPr>
        <w:t> </w:t>
      </w:r>
      <w:r w:rsidRPr="00C63F82">
        <w:rPr>
          <w:rFonts w:ascii="Trebuchet MS" w:hAnsi="Trebuchet MS"/>
          <w:color w:val="535252"/>
          <w:sz w:val="21"/>
          <w:szCs w:val="21"/>
          <w:lang w:val="ru-RU"/>
        </w:rPr>
        <w:t>поясницу приходится максимальная нагрузка при беге, ходьбе, физической нагрузке или сидении.</w:t>
      </w:r>
    </w:p>
    <w:p w:rsidR="00C63F82" w:rsidRPr="00C63F82" w:rsidRDefault="00C63F82" w:rsidP="00C63F82">
      <w:pPr>
        <w:pStyle w:val="a4"/>
        <w:shd w:val="clear" w:color="auto" w:fill="FFFFFF"/>
        <w:spacing w:before="0" w:beforeAutospacing="0" w:after="300" w:afterAutospacing="0" w:line="330" w:lineRule="atLeast"/>
        <w:rPr>
          <w:rFonts w:ascii="Trebuchet MS" w:hAnsi="Trebuchet MS"/>
          <w:color w:val="535252"/>
          <w:sz w:val="21"/>
          <w:szCs w:val="21"/>
          <w:lang w:val="ru-RU"/>
        </w:rPr>
      </w:pPr>
      <w:r w:rsidRPr="00C63F82">
        <w:rPr>
          <w:rFonts w:ascii="Trebuchet MS" w:hAnsi="Trebuchet MS"/>
          <w:color w:val="535252"/>
          <w:sz w:val="21"/>
          <w:szCs w:val="21"/>
          <w:lang w:val="ru-RU"/>
        </w:rPr>
        <w:t>Поясничный отдел позвоночника соединяет крестец и</w:t>
      </w:r>
      <w:r>
        <w:rPr>
          <w:rFonts w:ascii="Trebuchet MS" w:hAnsi="Trebuchet MS"/>
          <w:color w:val="535252"/>
          <w:sz w:val="21"/>
          <w:szCs w:val="21"/>
        </w:rPr>
        <w:t> </w:t>
      </w:r>
      <w:r w:rsidRPr="00C63F82">
        <w:rPr>
          <w:rFonts w:ascii="Trebuchet MS" w:hAnsi="Trebuchet MS"/>
          <w:color w:val="535252"/>
          <w:sz w:val="21"/>
          <w:szCs w:val="21"/>
          <w:lang w:val="ru-RU"/>
        </w:rPr>
        <w:t>грудной отдел. Он</w:t>
      </w:r>
      <w:r>
        <w:rPr>
          <w:rFonts w:ascii="Trebuchet MS" w:hAnsi="Trebuchet MS"/>
          <w:color w:val="535252"/>
          <w:sz w:val="21"/>
          <w:szCs w:val="21"/>
        </w:rPr>
        <w:t> </w:t>
      </w:r>
      <w:r w:rsidRPr="00C63F82">
        <w:rPr>
          <w:rFonts w:ascii="Trebuchet MS" w:hAnsi="Trebuchet MS"/>
          <w:color w:val="535252"/>
          <w:sz w:val="21"/>
          <w:szCs w:val="21"/>
          <w:lang w:val="ru-RU"/>
        </w:rPr>
        <w:t>состоит из</w:t>
      </w:r>
      <w:r>
        <w:rPr>
          <w:rFonts w:ascii="Trebuchet MS" w:hAnsi="Trebuchet MS"/>
          <w:color w:val="535252"/>
          <w:sz w:val="21"/>
          <w:szCs w:val="21"/>
        </w:rPr>
        <w:t> </w:t>
      </w:r>
      <w:r w:rsidRPr="00C63F82">
        <w:rPr>
          <w:rFonts w:ascii="Trebuchet MS" w:hAnsi="Trebuchet MS"/>
          <w:color w:val="535252"/>
          <w:sz w:val="21"/>
          <w:szCs w:val="21"/>
          <w:lang w:val="ru-RU"/>
        </w:rPr>
        <w:t>5</w:t>
      </w:r>
      <w:r>
        <w:rPr>
          <w:rFonts w:ascii="Trebuchet MS" w:hAnsi="Trebuchet MS"/>
          <w:color w:val="535252"/>
          <w:sz w:val="21"/>
          <w:szCs w:val="21"/>
        </w:rPr>
        <w:t> </w:t>
      </w:r>
      <w:r w:rsidRPr="00C63F82">
        <w:rPr>
          <w:rFonts w:ascii="Trebuchet MS" w:hAnsi="Trebuchet MS"/>
          <w:color w:val="535252"/>
          <w:sz w:val="21"/>
          <w:szCs w:val="21"/>
          <w:lang w:val="ru-RU"/>
        </w:rPr>
        <w:t>позвонков. Между ними находятся межпозвоночные диски. Они придают позвоночнику гибкость и</w:t>
      </w:r>
      <w:r>
        <w:rPr>
          <w:rFonts w:ascii="Trebuchet MS" w:hAnsi="Trebuchet MS"/>
          <w:color w:val="535252"/>
          <w:sz w:val="21"/>
          <w:szCs w:val="21"/>
        </w:rPr>
        <w:t> </w:t>
      </w:r>
      <w:r w:rsidRPr="00C63F82">
        <w:rPr>
          <w:rFonts w:ascii="Trebuchet MS" w:hAnsi="Trebuchet MS"/>
          <w:color w:val="535252"/>
          <w:sz w:val="21"/>
          <w:szCs w:val="21"/>
          <w:lang w:val="ru-RU"/>
        </w:rPr>
        <w:t>подвижность. Межпозвоночный диск состоит из</w:t>
      </w:r>
      <w:r>
        <w:rPr>
          <w:rFonts w:ascii="Trebuchet MS" w:hAnsi="Trebuchet MS"/>
          <w:color w:val="535252"/>
          <w:sz w:val="21"/>
          <w:szCs w:val="21"/>
        </w:rPr>
        <w:t> </w:t>
      </w:r>
      <w:r w:rsidRPr="00C63F82">
        <w:rPr>
          <w:rFonts w:ascii="Trebuchet MS" w:hAnsi="Trebuchet MS"/>
          <w:color w:val="535252"/>
          <w:sz w:val="21"/>
          <w:szCs w:val="21"/>
          <w:lang w:val="ru-RU"/>
        </w:rPr>
        <w:t>полужидкого ядра, которое находится внутри твёрдого фиброзного кольца.</w:t>
      </w:r>
    </w:p>
    <w:p w:rsidR="00C63F82" w:rsidRPr="00C63F82" w:rsidRDefault="00C63F82" w:rsidP="00C63F82">
      <w:pPr>
        <w:pStyle w:val="a4"/>
        <w:shd w:val="clear" w:color="auto" w:fill="FFFFFF"/>
        <w:spacing w:before="0" w:beforeAutospacing="0" w:after="300" w:afterAutospacing="0" w:line="330" w:lineRule="atLeast"/>
        <w:rPr>
          <w:rFonts w:ascii="Trebuchet MS" w:hAnsi="Trebuchet MS"/>
          <w:color w:val="535252"/>
          <w:sz w:val="21"/>
          <w:szCs w:val="21"/>
          <w:lang w:val="ru-RU"/>
        </w:rPr>
      </w:pPr>
      <w:r w:rsidRPr="00C63F82">
        <w:rPr>
          <w:rFonts w:ascii="Trebuchet MS" w:hAnsi="Trebuchet MS"/>
          <w:color w:val="535252"/>
          <w:sz w:val="21"/>
          <w:szCs w:val="21"/>
          <w:lang w:val="ru-RU"/>
        </w:rPr>
        <w:t>При остеохондрозе нарушается нормальное питание межпозвоночных дисков, они теряют эластичность, усыхают, их</w:t>
      </w:r>
      <w:r>
        <w:rPr>
          <w:rFonts w:ascii="Trebuchet MS" w:hAnsi="Trebuchet MS"/>
          <w:color w:val="535252"/>
          <w:sz w:val="21"/>
          <w:szCs w:val="21"/>
        </w:rPr>
        <w:t> </w:t>
      </w:r>
      <w:r w:rsidRPr="00C63F82">
        <w:rPr>
          <w:rFonts w:ascii="Trebuchet MS" w:hAnsi="Trebuchet MS"/>
          <w:color w:val="535252"/>
          <w:sz w:val="21"/>
          <w:szCs w:val="21"/>
          <w:lang w:val="ru-RU"/>
        </w:rPr>
        <w:t>высота уменьшается. Фиброзное кольцо не</w:t>
      </w:r>
      <w:r>
        <w:rPr>
          <w:rFonts w:ascii="Trebuchet MS" w:hAnsi="Trebuchet MS"/>
          <w:color w:val="535252"/>
          <w:sz w:val="21"/>
          <w:szCs w:val="21"/>
        </w:rPr>
        <w:t> </w:t>
      </w:r>
      <w:r w:rsidRPr="00C63F82">
        <w:rPr>
          <w:rFonts w:ascii="Trebuchet MS" w:hAnsi="Trebuchet MS"/>
          <w:color w:val="535252"/>
          <w:sz w:val="21"/>
          <w:szCs w:val="21"/>
          <w:lang w:val="ru-RU"/>
        </w:rPr>
        <w:t>выдерживает нагрузку, начинает выпячиваться и</w:t>
      </w:r>
      <w:r>
        <w:rPr>
          <w:rFonts w:ascii="Trebuchet MS" w:hAnsi="Trebuchet MS"/>
          <w:color w:val="535252"/>
          <w:sz w:val="21"/>
          <w:szCs w:val="21"/>
        </w:rPr>
        <w:t> </w:t>
      </w:r>
      <w:r w:rsidRPr="00C63F82">
        <w:rPr>
          <w:rFonts w:ascii="Trebuchet MS" w:hAnsi="Trebuchet MS"/>
          <w:color w:val="535252"/>
          <w:sz w:val="21"/>
          <w:szCs w:val="21"/>
          <w:lang w:val="ru-RU"/>
        </w:rPr>
        <w:t>трескаться. Расстояние между позвонками уменьшается. Это приводит к</w:t>
      </w:r>
      <w:r>
        <w:rPr>
          <w:rFonts w:ascii="Trebuchet MS" w:hAnsi="Trebuchet MS"/>
          <w:color w:val="535252"/>
          <w:sz w:val="21"/>
          <w:szCs w:val="21"/>
        </w:rPr>
        <w:t> </w:t>
      </w:r>
      <w:r w:rsidRPr="00C63F82">
        <w:rPr>
          <w:rFonts w:ascii="Trebuchet MS" w:hAnsi="Trebuchet MS"/>
          <w:color w:val="535252"/>
          <w:sz w:val="21"/>
          <w:szCs w:val="21"/>
          <w:lang w:val="ru-RU"/>
        </w:rPr>
        <w:t>защемлению нервных корешков и</w:t>
      </w:r>
      <w:r>
        <w:rPr>
          <w:rFonts w:ascii="Trebuchet MS" w:hAnsi="Trebuchet MS"/>
          <w:color w:val="535252"/>
          <w:sz w:val="21"/>
          <w:szCs w:val="21"/>
        </w:rPr>
        <w:t> </w:t>
      </w:r>
      <w:r w:rsidRPr="00C63F82">
        <w:rPr>
          <w:rFonts w:ascii="Trebuchet MS" w:hAnsi="Trebuchet MS"/>
          <w:color w:val="535252"/>
          <w:sz w:val="21"/>
          <w:szCs w:val="21"/>
          <w:lang w:val="ru-RU"/>
        </w:rPr>
        <w:t>вызывает болевой синдром в</w:t>
      </w:r>
      <w:r>
        <w:rPr>
          <w:rFonts w:ascii="Trebuchet MS" w:hAnsi="Trebuchet MS"/>
          <w:color w:val="535252"/>
          <w:sz w:val="21"/>
          <w:szCs w:val="21"/>
        </w:rPr>
        <w:t> </w:t>
      </w:r>
      <w:r w:rsidRPr="00C63F82">
        <w:rPr>
          <w:rFonts w:ascii="Trebuchet MS" w:hAnsi="Trebuchet MS"/>
          <w:color w:val="535252"/>
          <w:sz w:val="21"/>
          <w:szCs w:val="21"/>
          <w:lang w:val="ru-RU"/>
        </w:rPr>
        <w:t xml:space="preserve">пояснице, который называется </w:t>
      </w:r>
      <w:proofErr w:type="spellStart"/>
      <w:r w:rsidRPr="00C63F82">
        <w:rPr>
          <w:rFonts w:ascii="Trebuchet MS" w:hAnsi="Trebuchet MS"/>
          <w:color w:val="535252"/>
          <w:sz w:val="21"/>
          <w:szCs w:val="21"/>
          <w:lang w:val="ru-RU"/>
        </w:rPr>
        <w:t>люмбоишиалгией</w:t>
      </w:r>
      <w:proofErr w:type="spellEnd"/>
      <w:r w:rsidRPr="00C63F82">
        <w:rPr>
          <w:rFonts w:ascii="Trebuchet MS" w:hAnsi="Trebuchet MS"/>
          <w:color w:val="535252"/>
          <w:sz w:val="21"/>
          <w:szCs w:val="21"/>
          <w:lang w:val="ru-RU"/>
        </w:rPr>
        <w:t>. Без своевременного лечения остеохондроз поясничного отдела позвоночника приводит к</w:t>
      </w:r>
      <w:r>
        <w:rPr>
          <w:rFonts w:ascii="Trebuchet MS" w:hAnsi="Trebuchet MS"/>
          <w:color w:val="535252"/>
          <w:sz w:val="21"/>
          <w:szCs w:val="21"/>
        </w:rPr>
        <w:t> </w:t>
      </w:r>
      <w:r w:rsidRPr="00C63F82">
        <w:rPr>
          <w:rFonts w:ascii="Trebuchet MS" w:hAnsi="Trebuchet MS"/>
          <w:color w:val="535252"/>
          <w:sz w:val="21"/>
          <w:szCs w:val="21"/>
          <w:lang w:val="ru-RU"/>
        </w:rPr>
        <w:t>серьёзным последствиям, вплоть до</w:t>
      </w:r>
      <w:r>
        <w:rPr>
          <w:rFonts w:ascii="Trebuchet MS" w:hAnsi="Trebuchet MS"/>
          <w:color w:val="535252"/>
          <w:sz w:val="21"/>
          <w:szCs w:val="21"/>
        </w:rPr>
        <w:t> </w:t>
      </w:r>
      <w:r w:rsidRPr="00C63F82">
        <w:rPr>
          <w:rFonts w:ascii="Trebuchet MS" w:hAnsi="Trebuchet MS"/>
          <w:color w:val="535252"/>
          <w:sz w:val="21"/>
          <w:szCs w:val="21"/>
          <w:lang w:val="ru-RU"/>
        </w:rPr>
        <w:t>инвалидности.</w:t>
      </w:r>
    </w:p>
    <w:p w:rsidR="008E2D88" w:rsidRDefault="00C63F82" w:rsidP="008E2D88">
      <w:pPr>
        <w:rPr>
          <w:b/>
          <w:sz w:val="24"/>
          <w:lang w:val="ru-RU"/>
        </w:rPr>
      </w:pPr>
      <w:r w:rsidRPr="008E2D88">
        <w:rPr>
          <w:b/>
          <w:sz w:val="24"/>
          <w:lang w:val="ru-RU"/>
        </w:rPr>
        <w:t>С</w:t>
      </w:r>
      <w:r w:rsidR="008E2D88" w:rsidRPr="008E2D88">
        <w:rPr>
          <w:b/>
          <w:sz w:val="24"/>
          <w:lang w:val="ru-RU"/>
        </w:rPr>
        <w:t>имптомы</w:t>
      </w:r>
    </w:p>
    <w:p w:rsidR="00C63F82" w:rsidRPr="00C63F82" w:rsidRDefault="00C63F82" w:rsidP="00C63F82">
      <w:pPr>
        <w:shd w:val="clear" w:color="auto" w:fill="FFFFFF"/>
        <w:spacing w:after="300" w:line="330" w:lineRule="atLeast"/>
        <w:rPr>
          <w:rFonts w:ascii="Trebuchet MS" w:eastAsia="Times New Roman" w:hAnsi="Trebuchet MS" w:cs="Times New Roman"/>
          <w:color w:val="535252"/>
          <w:sz w:val="21"/>
          <w:szCs w:val="21"/>
        </w:rPr>
      </w:pPr>
      <w:r w:rsidRPr="00C63F82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Главный признак болезни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— боль в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 xml:space="preserve">пояснице. Она часто возникает сразу или через день после большой физической нагрузки. </w:t>
      </w:r>
      <w:proofErr w:type="spellStart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Различают</w:t>
      </w:r>
      <w:proofErr w:type="spellEnd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 xml:space="preserve"> </w:t>
      </w:r>
      <w:proofErr w:type="spellStart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следующие</w:t>
      </w:r>
      <w:proofErr w:type="spellEnd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 xml:space="preserve"> </w:t>
      </w:r>
      <w:proofErr w:type="spellStart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симптомы</w:t>
      </w:r>
      <w:proofErr w:type="spellEnd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 xml:space="preserve"> </w:t>
      </w:r>
      <w:proofErr w:type="spellStart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поясничного</w:t>
      </w:r>
      <w:proofErr w:type="spellEnd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 xml:space="preserve"> </w:t>
      </w:r>
      <w:proofErr w:type="spellStart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остеохондроза</w:t>
      </w:r>
      <w:proofErr w:type="spellEnd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:</w:t>
      </w:r>
    </w:p>
    <w:p w:rsidR="00C63F82" w:rsidRPr="00C63F82" w:rsidRDefault="00C63F82" w:rsidP="00C63F82">
      <w:pPr>
        <w:numPr>
          <w:ilvl w:val="0"/>
          <w:numId w:val="31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r w:rsidRPr="00C63F82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тупая, ноющая боль в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пояснице, иногда отдаёт в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ногу;</w:t>
      </w:r>
    </w:p>
    <w:p w:rsidR="00C63F82" w:rsidRPr="00C63F82" w:rsidRDefault="00C63F82" w:rsidP="00C63F82">
      <w:pPr>
        <w:numPr>
          <w:ilvl w:val="0"/>
          <w:numId w:val="31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r w:rsidRPr="00C63F82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боль усиливается при попытке поднять тяжесть, чихании, кашле, перемене положения туловища;</w:t>
      </w:r>
    </w:p>
    <w:p w:rsidR="00C63F82" w:rsidRPr="00C63F82" w:rsidRDefault="00C63F82" w:rsidP="00C63F82">
      <w:pPr>
        <w:numPr>
          <w:ilvl w:val="0"/>
          <w:numId w:val="31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r w:rsidRPr="00C63F82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если долго сохранять одну позу, невозможно разогнуться или пошевелиться, так как любое движение усиливает боль;</w:t>
      </w:r>
    </w:p>
    <w:p w:rsidR="00C63F82" w:rsidRPr="00C63F82" w:rsidRDefault="00C63F82" w:rsidP="00C63F82">
      <w:pPr>
        <w:numPr>
          <w:ilvl w:val="0"/>
          <w:numId w:val="31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r w:rsidRPr="00C63F82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сильное и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постоянное напряжение мышц спины;</w:t>
      </w:r>
    </w:p>
    <w:p w:rsidR="00C63F82" w:rsidRPr="00C63F82" w:rsidRDefault="00B0512F" w:rsidP="00C63F82">
      <w:pPr>
        <w:numPr>
          <w:ilvl w:val="0"/>
          <w:numId w:val="31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hyperlink r:id="rId24" w:history="1">
        <w:r w:rsidR="00C63F82" w:rsidRPr="00C63F82">
          <w:rPr>
            <w:rFonts w:ascii="Trebuchet MS" w:eastAsia="Times New Roman" w:hAnsi="Trebuchet MS" w:cs="Times New Roman"/>
            <w:color w:val="2F8C2A"/>
            <w:sz w:val="21"/>
            <w:szCs w:val="21"/>
            <w:u w:val="single"/>
            <w:lang w:val="ru-RU"/>
          </w:rPr>
          <w:t>прострел поясницы</w:t>
        </w:r>
      </w:hyperlink>
      <w:r w:rsidR="00C63F82"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="00C63F82" w:rsidRPr="00C63F82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даже после недолгого пребывания на</w:t>
      </w:r>
      <w:r w:rsidR="00C63F82"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="00C63F82" w:rsidRPr="00C63F82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холоде;</w:t>
      </w:r>
    </w:p>
    <w:p w:rsidR="00C63F82" w:rsidRPr="00C63F82" w:rsidRDefault="00C63F82" w:rsidP="00C63F82">
      <w:pPr>
        <w:numPr>
          <w:ilvl w:val="0"/>
          <w:numId w:val="31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r w:rsidRPr="00C63F82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нарушение чувствительности в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ягодицах, бёдрах и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голени, иногда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— стопе;</w:t>
      </w:r>
    </w:p>
    <w:p w:rsidR="00C63F82" w:rsidRPr="00C63F82" w:rsidRDefault="00C63F82" w:rsidP="00C63F82">
      <w:pPr>
        <w:numPr>
          <w:ilvl w:val="0"/>
          <w:numId w:val="31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r w:rsidRPr="00C63F82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мурашки и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покалывание в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ногах;</w:t>
      </w:r>
    </w:p>
    <w:p w:rsidR="00C63F82" w:rsidRPr="00C63F82" w:rsidRDefault="00C63F82" w:rsidP="00C63F82">
      <w:pPr>
        <w:numPr>
          <w:ilvl w:val="0"/>
          <w:numId w:val="31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eastAsia="Times New Roman" w:hAnsi="Trebuchet MS" w:cs="Times New Roman"/>
          <w:color w:val="535252"/>
          <w:sz w:val="21"/>
          <w:szCs w:val="21"/>
        </w:rPr>
      </w:pPr>
      <w:proofErr w:type="spellStart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зябкость</w:t>
      </w:r>
      <w:proofErr w:type="spellEnd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 xml:space="preserve"> </w:t>
      </w:r>
      <w:proofErr w:type="spellStart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ног</w:t>
      </w:r>
      <w:proofErr w:type="spellEnd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;</w:t>
      </w:r>
    </w:p>
    <w:p w:rsidR="00C63F82" w:rsidRPr="00C63F82" w:rsidRDefault="00C63F82" w:rsidP="00C63F82">
      <w:pPr>
        <w:numPr>
          <w:ilvl w:val="0"/>
          <w:numId w:val="31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r w:rsidRPr="00C63F82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спазм артерий стоп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— иногда даже исчезает пульс;</w:t>
      </w:r>
    </w:p>
    <w:p w:rsidR="00C63F82" w:rsidRPr="00C63F82" w:rsidRDefault="00C63F82" w:rsidP="00C63F82">
      <w:pPr>
        <w:numPr>
          <w:ilvl w:val="0"/>
          <w:numId w:val="31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eastAsia="Times New Roman" w:hAnsi="Trebuchet MS" w:cs="Times New Roman"/>
          <w:color w:val="535252"/>
          <w:sz w:val="21"/>
          <w:szCs w:val="21"/>
        </w:rPr>
      </w:pPr>
      <w:proofErr w:type="spellStart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нарушение</w:t>
      </w:r>
      <w:proofErr w:type="spellEnd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 xml:space="preserve"> </w:t>
      </w:r>
      <w:proofErr w:type="spellStart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потоотделения</w:t>
      </w:r>
      <w:proofErr w:type="spellEnd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;</w:t>
      </w:r>
    </w:p>
    <w:p w:rsidR="00C63F82" w:rsidRPr="00C63F82" w:rsidRDefault="00C63F82" w:rsidP="00C63F82">
      <w:pPr>
        <w:numPr>
          <w:ilvl w:val="0"/>
          <w:numId w:val="31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r w:rsidRPr="00C63F82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сухость и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шелушение кожи в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местах боли или потери чувствительности.</w:t>
      </w:r>
    </w:p>
    <w:p w:rsidR="00C63F82" w:rsidRPr="00C63F82" w:rsidRDefault="00C63F82" w:rsidP="00C63F82">
      <w:pPr>
        <w:shd w:val="clear" w:color="auto" w:fill="FFFFFF"/>
        <w:spacing w:after="300" w:line="330" w:lineRule="atLeast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r w:rsidRPr="00C63F82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lastRenderedPageBreak/>
        <w:t>Остеохондроз поясничного отдела позвоночника может перейти в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стадию обострения из-за чрезмерной нагрузки, резкого неловкого движения или переохлаждения. При этом сильная боль ощущается не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только в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пояснице, но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и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в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ногах. Мышцы поясницы очень напряжены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— так организм снижает нагрузку на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поясничный отдел. При обострении болезни человек ищет удобное положение, в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котором боль проходит, и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старается не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менять позу.</w:t>
      </w:r>
    </w:p>
    <w:p w:rsidR="00C63F82" w:rsidRDefault="00C63F82" w:rsidP="008E2D88">
      <w:pPr>
        <w:rPr>
          <w:b/>
          <w:sz w:val="32"/>
          <w:lang w:val="ru-RU"/>
        </w:rPr>
      </w:pPr>
    </w:p>
    <w:p w:rsidR="008E2D88" w:rsidRDefault="008E2D88" w:rsidP="008E2D88">
      <w:pPr>
        <w:rPr>
          <w:b/>
          <w:sz w:val="24"/>
          <w:lang w:val="ru-RU"/>
        </w:rPr>
      </w:pPr>
      <w:r w:rsidRPr="008E2D88">
        <w:rPr>
          <w:b/>
          <w:sz w:val="24"/>
          <w:lang w:val="ru-RU"/>
        </w:rPr>
        <w:t>Причины</w:t>
      </w:r>
    </w:p>
    <w:p w:rsidR="0034686B" w:rsidRPr="0034686B" w:rsidRDefault="0034686B" w:rsidP="0034686B">
      <w:pPr>
        <w:shd w:val="clear" w:color="auto" w:fill="FFFFFF"/>
        <w:spacing w:after="270" w:line="330" w:lineRule="atLeast"/>
        <w:textAlignment w:val="baseline"/>
        <w:rPr>
          <w:rFonts w:ascii="Verdana" w:eastAsia="Times New Roman" w:hAnsi="Verdana" w:cs="Times New Roman"/>
          <w:color w:val="3F3F3F"/>
          <w:sz w:val="21"/>
          <w:szCs w:val="21"/>
          <w:lang w:val="ru-RU"/>
        </w:rPr>
      </w:pPr>
      <w:r w:rsidRPr="0034686B">
        <w:rPr>
          <w:rFonts w:ascii="Verdana" w:eastAsia="Times New Roman" w:hAnsi="Verdana" w:cs="Times New Roman"/>
          <w:color w:val="3F3F3F"/>
          <w:sz w:val="21"/>
          <w:szCs w:val="21"/>
          <w:lang w:val="ru-RU"/>
        </w:rPr>
        <w:t xml:space="preserve">Дегенеративный процесс запускается в позвоночнике под воздействием нескольких факторов. В различных ситуациях обычно преобладает влияние одного из них, а прочие создают благоприятные условия для прогрессирования недуга. Поэтому сегодня остеохондроз поясничного отдела считается </w:t>
      </w:r>
      <w:proofErr w:type="spellStart"/>
      <w:r w:rsidRPr="0034686B">
        <w:rPr>
          <w:rFonts w:ascii="Verdana" w:eastAsia="Times New Roman" w:hAnsi="Verdana" w:cs="Times New Roman"/>
          <w:color w:val="3F3F3F"/>
          <w:sz w:val="21"/>
          <w:szCs w:val="21"/>
          <w:lang w:val="ru-RU"/>
        </w:rPr>
        <w:t>мультифакторным</w:t>
      </w:r>
      <w:proofErr w:type="spellEnd"/>
      <w:r w:rsidRPr="0034686B">
        <w:rPr>
          <w:rFonts w:ascii="Verdana" w:eastAsia="Times New Roman" w:hAnsi="Verdana" w:cs="Times New Roman"/>
          <w:color w:val="3F3F3F"/>
          <w:sz w:val="21"/>
          <w:szCs w:val="21"/>
          <w:lang w:val="ru-RU"/>
        </w:rPr>
        <w:t xml:space="preserve"> заболеванием.</w:t>
      </w:r>
    </w:p>
    <w:p w:rsidR="00157BFE" w:rsidRPr="0034686B" w:rsidRDefault="0034686B" w:rsidP="0034686B">
      <w:pPr>
        <w:shd w:val="clear" w:color="auto" w:fill="FFFFFF"/>
        <w:spacing w:after="270" w:line="330" w:lineRule="atLeast"/>
        <w:textAlignment w:val="baseline"/>
        <w:rPr>
          <w:rFonts w:ascii="Verdana" w:eastAsia="Times New Roman" w:hAnsi="Verdana" w:cs="Times New Roman"/>
          <w:color w:val="3F3F3F"/>
          <w:sz w:val="21"/>
          <w:szCs w:val="21"/>
          <w:lang w:val="ru-RU"/>
        </w:rPr>
      </w:pPr>
      <w:r w:rsidRPr="0034686B">
        <w:rPr>
          <w:rFonts w:ascii="Verdana" w:eastAsia="Times New Roman" w:hAnsi="Verdana" w:cs="Times New Roman"/>
          <w:color w:val="3F3F3F"/>
          <w:sz w:val="21"/>
          <w:szCs w:val="21"/>
          <w:lang w:val="ru-RU"/>
        </w:rPr>
        <w:t>Наиболее значимые причины:</w:t>
      </w:r>
    </w:p>
    <w:p w:rsidR="0034686B" w:rsidRPr="0034686B" w:rsidRDefault="0034686B" w:rsidP="0034686B">
      <w:pPr>
        <w:numPr>
          <w:ilvl w:val="0"/>
          <w:numId w:val="33"/>
        </w:numPr>
        <w:shd w:val="clear" w:color="auto" w:fill="FFFFFF"/>
        <w:spacing w:after="165" w:line="330" w:lineRule="atLeast"/>
        <w:ind w:left="300"/>
        <w:textAlignment w:val="baseline"/>
        <w:rPr>
          <w:rFonts w:ascii="inherit" w:eastAsia="Times New Roman" w:hAnsi="inherit" w:cs="Times New Roman"/>
          <w:color w:val="3F3F3F"/>
          <w:sz w:val="21"/>
          <w:szCs w:val="21"/>
          <w:lang w:val="ru-RU"/>
        </w:rPr>
      </w:pPr>
      <w:r w:rsidRPr="0034686B">
        <w:rPr>
          <w:rFonts w:ascii="inherit" w:eastAsia="Times New Roman" w:hAnsi="inherit" w:cs="Times New Roman"/>
          <w:color w:val="3F3F3F"/>
          <w:sz w:val="21"/>
          <w:szCs w:val="21"/>
          <w:lang w:val="ru-RU"/>
        </w:rPr>
        <w:t>Длительное пребывание в вынужденном полусогнутом положении, например, во время занятий в школе, вузе, работы в офисе и дома за компьютером, езды в автомобиле. В этот момент внешнее давление на дис</w:t>
      </w:r>
      <w:r w:rsidR="00157BFE">
        <w:rPr>
          <w:rFonts w:ascii="inherit" w:eastAsia="Times New Roman" w:hAnsi="inherit" w:cs="Times New Roman"/>
          <w:color w:val="3F3F3F"/>
          <w:sz w:val="21"/>
          <w:szCs w:val="21"/>
          <w:lang w:val="ru-RU"/>
        </w:rPr>
        <w:t>к может увеличиваться до 20 раз</w:t>
      </w:r>
      <w:r w:rsidRPr="0034686B">
        <w:rPr>
          <w:rFonts w:ascii="inherit" w:eastAsia="Times New Roman" w:hAnsi="inherit" w:cs="Times New Roman"/>
          <w:color w:val="3F3F3F"/>
          <w:sz w:val="21"/>
          <w:szCs w:val="21"/>
          <w:lang w:val="ru-RU"/>
        </w:rPr>
        <w:t>.</w:t>
      </w:r>
    </w:p>
    <w:p w:rsidR="00157BFE" w:rsidRPr="00157BFE" w:rsidRDefault="00157BFE" w:rsidP="00157BFE">
      <w:pPr>
        <w:numPr>
          <w:ilvl w:val="0"/>
          <w:numId w:val="29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proofErr w:type="gramStart"/>
      <w:r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т</w:t>
      </w:r>
      <w:proofErr w:type="gramEnd"/>
      <w:r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яжёлая физическая работа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, занятия тяжёлой атлетикой</w:t>
      </w:r>
      <w:r>
        <w:rPr>
          <w:rFonts w:ascii="inherit" w:eastAsia="Times New Roman" w:hAnsi="inherit" w:cs="Times New Roman"/>
          <w:color w:val="3F3F3F"/>
          <w:sz w:val="21"/>
          <w:szCs w:val="21"/>
          <w:lang w:val="ru-RU"/>
        </w:rPr>
        <w:t>;</w:t>
      </w:r>
    </w:p>
    <w:p w:rsidR="00157BFE" w:rsidRDefault="00157BFE" w:rsidP="00157BFE">
      <w:pPr>
        <w:numPr>
          <w:ilvl w:val="0"/>
          <w:numId w:val="29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r w:rsidRPr="00157BFE">
        <w:rPr>
          <w:rFonts w:ascii="inherit" w:eastAsia="Times New Roman" w:hAnsi="inherit" w:cs="Times New Roman"/>
          <w:color w:val="3F3F3F"/>
          <w:sz w:val="21"/>
          <w:szCs w:val="21"/>
          <w:lang w:val="ru-RU"/>
        </w:rPr>
        <w:t>Травмы и микротравмы</w:t>
      </w:r>
      <w:r>
        <w:rPr>
          <w:rFonts w:ascii="inherit" w:eastAsia="Times New Roman" w:hAnsi="inherit" w:cs="Times New Roman"/>
          <w:color w:val="3F3F3F"/>
          <w:sz w:val="21"/>
          <w:szCs w:val="21"/>
          <w:lang w:val="ru-RU"/>
        </w:rPr>
        <w:t xml:space="preserve">, 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в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особенности пояснично-крестцового отдела;</w:t>
      </w:r>
    </w:p>
    <w:p w:rsidR="00157BFE" w:rsidRDefault="00157BFE" w:rsidP="00157BFE">
      <w:pPr>
        <w:numPr>
          <w:ilvl w:val="0"/>
          <w:numId w:val="29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r w:rsidRPr="00C63F82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 xml:space="preserve">болезни эндокринной, </w:t>
      </w:r>
      <w:proofErr w:type="gramStart"/>
      <w:r w:rsidRPr="00C63F82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сердечно-сосудистой</w:t>
      </w:r>
      <w:proofErr w:type="gramEnd"/>
      <w:r w:rsidRPr="00C63F82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 xml:space="preserve"> и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пищеварительной систем;</w:t>
      </w:r>
    </w:p>
    <w:p w:rsidR="00157BFE" w:rsidRDefault="00157BFE" w:rsidP="00157BFE">
      <w:pPr>
        <w:numPr>
          <w:ilvl w:val="0"/>
          <w:numId w:val="29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r w:rsidRPr="00C63F82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заболевания суставов позвоночника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— например,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hyperlink r:id="rId25" w:history="1">
        <w:r w:rsidRPr="00C63F82">
          <w:rPr>
            <w:rFonts w:ascii="Trebuchet MS" w:eastAsia="Times New Roman" w:hAnsi="Trebuchet MS" w:cs="Times New Roman"/>
            <w:color w:val="2F8C2A"/>
            <w:sz w:val="21"/>
            <w:szCs w:val="21"/>
            <w:u w:val="single"/>
            <w:lang w:val="ru-RU"/>
          </w:rPr>
          <w:t>ревматоидный артрит</w:t>
        </w:r>
      </w:hyperlink>
      <w:r w:rsidRPr="00C63F82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;</w:t>
      </w:r>
    </w:p>
    <w:p w:rsidR="00157BFE" w:rsidRPr="00157BFE" w:rsidRDefault="00157BFE" w:rsidP="00157BFE">
      <w:pPr>
        <w:numPr>
          <w:ilvl w:val="0"/>
          <w:numId w:val="29"/>
        </w:numPr>
        <w:shd w:val="clear" w:color="auto" w:fill="FFFFFF"/>
        <w:spacing w:after="165" w:line="330" w:lineRule="atLeast"/>
        <w:textAlignment w:val="baseline"/>
        <w:rPr>
          <w:rFonts w:ascii="inherit" w:eastAsia="Times New Roman" w:hAnsi="inherit" w:cs="Times New Roman"/>
          <w:color w:val="3F3F3F"/>
          <w:sz w:val="21"/>
          <w:szCs w:val="21"/>
        </w:rPr>
      </w:pPr>
      <w:proofErr w:type="spellStart"/>
      <w:r w:rsidRPr="0034686B">
        <w:rPr>
          <w:rFonts w:ascii="inherit" w:eastAsia="Times New Roman" w:hAnsi="inherit" w:cs="Times New Roman"/>
          <w:color w:val="3F3F3F"/>
          <w:sz w:val="21"/>
          <w:szCs w:val="21"/>
        </w:rPr>
        <w:t>Плоскостопие</w:t>
      </w:r>
      <w:proofErr w:type="spellEnd"/>
      <w:r w:rsidRPr="0034686B">
        <w:rPr>
          <w:rFonts w:ascii="inherit" w:eastAsia="Times New Roman" w:hAnsi="inherit" w:cs="Times New Roman"/>
          <w:color w:val="3F3F3F"/>
          <w:sz w:val="21"/>
          <w:szCs w:val="21"/>
        </w:rPr>
        <w:t>.</w:t>
      </w:r>
    </w:p>
    <w:p w:rsidR="00157BFE" w:rsidRPr="00C63F82" w:rsidRDefault="00157BFE" w:rsidP="00157BFE">
      <w:pPr>
        <w:numPr>
          <w:ilvl w:val="0"/>
          <w:numId w:val="29"/>
        </w:numPr>
        <w:shd w:val="clear" w:color="auto" w:fill="FFFFFF"/>
        <w:spacing w:before="100" w:beforeAutospacing="1" w:after="75" w:line="330" w:lineRule="atLeast"/>
        <w:rPr>
          <w:rFonts w:ascii="Trebuchet MS" w:eastAsia="Times New Roman" w:hAnsi="Trebuchet MS" w:cs="Times New Roman"/>
          <w:color w:val="535252"/>
          <w:sz w:val="21"/>
          <w:szCs w:val="21"/>
        </w:rPr>
      </w:pPr>
      <w:proofErr w:type="spellStart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лишний</w:t>
      </w:r>
      <w:proofErr w:type="spellEnd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 xml:space="preserve"> </w:t>
      </w:r>
      <w:proofErr w:type="spellStart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вес</w:t>
      </w:r>
      <w:proofErr w:type="spellEnd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 xml:space="preserve">, </w:t>
      </w:r>
      <w:proofErr w:type="spellStart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неправильное</w:t>
      </w:r>
      <w:proofErr w:type="spellEnd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 xml:space="preserve"> </w:t>
      </w:r>
      <w:proofErr w:type="spellStart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питание</w:t>
      </w:r>
      <w:proofErr w:type="spellEnd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;</w:t>
      </w:r>
    </w:p>
    <w:p w:rsidR="00157BFE" w:rsidRPr="00157BFE" w:rsidRDefault="00157BFE" w:rsidP="00157BFE">
      <w:pPr>
        <w:numPr>
          <w:ilvl w:val="0"/>
          <w:numId w:val="29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eastAsia="Times New Roman" w:hAnsi="Trebuchet MS" w:cs="Times New Roman"/>
          <w:color w:val="535252"/>
          <w:sz w:val="21"/>
          <w:szCs w:val="21"/>
        </w:rPr>
      </w:pPr>
      <w:proofErr w:type="spellStart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малоподвижный</w:t>
      </w:r>
      <w:proofErr w:type="spellEnd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 xml:space="preserve"> </w:t>
      </w:r>
      <w:proofErr w:type="spellStart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образ</w:t>
      </w:r>
      <w:proofErr w:type="spellEnd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 xml:space="preserve"> </w:t>
      </w:r>
      <w:proofErr w:type="spellStart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жизни</w:t>
      </w:r>
      <w:proofErr w:type="spellEnd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;</w:t>
      </w:r>
    </w:p>
    <w:p w:rsidR="00157BFE" w:rsidRPr="00157BFE" w:rsidRDefault="00157BFE" w:rsidP="00157BFE">
      <w:pPr>
        <w:numPr>
          <w:ilvl w:val="0"/>
          <w:numId w:val="29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eastAsia="Times New Roman" w:hAnsi="Trebuchet MS" w:cs="Times New Roman"/>
          <w:color w:val="535252"/>
          <w:sz w:val="21"/>
          <w:szCs w:val="21"/>
        </w:rPr>
      </w:pPr>
      <w:proofErr w:type="spellStart"/>
      <w:proofErr w:type="gramStart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старение</w:t>
      </w:r>
      <w:proofErr w:type="spellEnd"/>
      <w:proofErr w:type="gramEnd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 xml:space="preserve"> </w:t>
      </w:r>
      <w:proofErr w:type="spellStart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организма</w:t>
      </w:r>
      <w:proofErr w:type="spellEnd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.</w:t>
      </w:r>
    </w:p>
    <w:p w:rsidR="00157BFE" w:rsidRDefault="00157BFE" w:rsidP="00157BFE">
      <w:pPr>
        <w:shd w:val="clear" w:color="auto" w:fill="FFFFFF"/>
        <w:spacing w:before="100" w:beforeAutospacing="1" w:after="75" w:line="330" w:lineRule="atLeast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</w:p>
    <w:p w:rsidR="00157BFE" w:rsidRDefault="00157BFE" w:rsidP="00157BFE">
      <w:pPr>
        <w:shd w:val="clear" w:color="auto" w:fill="FFFFFF"/>
        <w:spacing w:before="100" w:beforeAutospacing="1" w:after="75" w:line="330" w:lineRule="atLeast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</w:p>
    <w:p w:rsidR="00157BFE" w:rsidRPr="00C63F82" w:rsidRDefault="00157BFE" w:rsidP="00157BFE">
      <w:pPr>
        <w:shd w:val="clear" w:color="auto" w:fill="FFFFFF"/>
        <w:spacing w:before="100" w:beforeAutospacing="1" w:after="75" w:line="330" w:lineRule="atLeast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</w:p>
    <w:p w:rsidR="00157BFE" w:rsidRPr="00C63F82" w:rsidRDefault="00157BFE" w:rsidP="00157BFE">
      <w:pPr>
        <w:shd w:val="clear" w:color="auto" w:fill="FFFFFF"/>
        <w:spacing w:after="300" w:line="330" w:lineRule="atLeast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r w:rsidRPr="00C63F82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Факторами риска для появления поясничного остеохондроза являются:</w:t>
      </w:r>
    </w:p>
    <w:p w:rsidR="00157BFE" w:rsidRPr="00C63F82" w:rsidRDefault="00157BFE" w:rsidP="00157BFE">
      <w:pPr>
        <w:numPr>
          <w:ilvl w:val="0"/>
          <w:numId w:val="30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eastAsia="Times New Roman" w:hAnsi="Trebuchet MS" w:cs="Times New Roman"/>
          <w:color w:val="535252"/>
          <w:sz w:val="21"/>
          <w:szCs w:val="21"/>
        </w:rPr>
      </w:pPr>
      <w:proofErr w:type="spellStart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lastRenderedPageBreak/>
        <w:t>неправильная</w:t>
      </w:r>
      <w:proofErr w:type="spellEnd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 xml:space="preserve"> </w:t>
      </w:r>
      <w:proofErr w:type="spellStart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осанка</w:t>
      </w:r>
      <w:proofErr w:type="spellEnd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;</w:t>
      </w:r>
    </w:p>
    <w:p w:rsidR="00157BFE" w:rsidRPr="00C63F82" w:rsidRDefault="00157BFE" w:rsidP="00157BFE">
      <w:pPr>
        <w:numPr>
          <w:ilvl w:val="0"/>
          <w:numId w:val="30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r w:rsidRPr="00C63F82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долгое нахождение в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неудобной позе;</w:t>
      </w:r>
    </w:p>
    <w:p w:rsidR="00157BFE" w:rsidRPr="00C63F82" w:rsidRDefault="00157BFE" w:rsidP="00157BFE">
      <w:pPr>
        <w:numPr>
          <w:ilvl w:val="0"/>
          <w:numId w:val="30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eastAsia="Times New Roman" w:hAnsi="Trebuchet MS" w:cs="Times New Roman"/>
          <w:color w:val="535252"/>
          <w:sz w:val="21"/>
          <w:szCs w:val="21"/>
        </w:rPr>
      </w:pPr>
      <w:proofErr w:type="spellStart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генетическая</w:t>
      </w:r>
      <w:proofErr w:type="spellEnd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 xml:space="preserve"> </w:t>
      </w:r>
      <w:proofErr w:type="spellStart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предрасположенность</w:t>
      </w:r>
      <w:proofErr w:type="spellEnd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;</w:t>
      </w:r>
    </w:p>
    <w:p w:rsidR="00157BFE" w:rsidRPr="00C63F82" w:rsidRDefault="00157BFE" w:rsidP="00157BFE">
      <w:pPr>
        <w:numPr>
          <w:ilvl w:val="0"/>
          <w:numId w:val="30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eastAsia="Times New Roman" w:hAnsi="Trebuchet MS" w:cs="Times New Roman"/>
          <w:color w:val="535252"/>
          <w:sz w:val="21"/>
          <w:szCs w:val="21"/>
        </w:rPr>
      </w:pPr>
      <w:proofErr w:type="spellStart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постоянные</w:t>
      </w:r>
      <w:proofErr w:type="spellEnd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 xml:space="preserve"> </w:t>
      </w:r>
      <w:proofErr w:type="spellStart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стрессы</w:t>
      </w:r>
      <w:proofErr w:type="spellEnd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 xml:space="preserve">, </w:t>
      </w:r>
      <w:proofErr w:type="spellStart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недосыпание</w:t>
      </w:r>
      <w:proofErr w:type="spellEnd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;</w:t>
      </w:r>
    </w:p>
    <w:p w:rsidR="00157BFE" w:rsidRPr="00C63F82" w:rsidRDefault="00157BFE" w:rsidP="00157BFE">
      <w:pPr>
        <w:numPr>
          <w:ilvl w:val="0"/>
          <w:numId w:val="30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eastAsia="Times New Roman" w:hAnsi="Trebuchet MS" w:cs="Times New Roman"/>
          <w:color w:val="535252"/>
          <w:sz w:val="21"/>
          <w:szCs w:val="21"/>
        </w:rPr>
      </w:pPr>
      <w:proofErr w:type="spellStart"/>
      <w:proofErr w:type="gramStart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переохлаждение</w:t>
      </w:r>
      <w:proofErr w:type="spellEnd"/>
      <w:proofErr w:type="gramEnd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.</w:t>
      </w:r>
    </w:p>
    <w:p w:rsidR="00157BFE" w:rsidRDefault="00157BFE" w:rsidP="00157BFE">
      <w:pPr>
        <w:shd w:val="clear" w:color="auto" w:fill="FFFFFF"/>
        <w:spacing w:after="300" w:line="330" w:lineRule="atLeast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r w:rsidRPr="00C63F82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Чаще представителей других профессий от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болезни страдают официанты, грузчики, строители, программисты, водители, офисные работники.</w:t>
      </w:r>
    </w:p>
    <w:p w:rsidR="00157BFE" w:rsidRPr="0034686B" w:rsidRDefault="00157BFE" w:rsidP="00157BFE">
      <w:pPr>
        <w:shd w:val="clear" w:color="auto" w:fill="FFFFFF"/>
        <w:spacing w:after="165" w:line="330" w:lineRule="atLeast"/>
        <w:ind w:left="300"/>
        <w:textAlignment w:val="baseline"/>
        <w:rPr>
          <w:rFonts w:ascii="inherit" w:eastAsia="Times New Roman" w:hAnsi="inherit" w:cs="Times New Roman"/>
          <w:color w:val="3F3F3F"/>
          <w:sz w:val="21"/>
          <w:szCs w:val="21"/>
          <w:lang w:val="ru-RU"/>
        </w:rPr>
      </w:pPr>
    </w:p>
    <w:p w:rsidR="0034686B" w:rsidRPr="00C63F82" w:rsidRDefault="0034686B" w:rsidP="00C63F82">
      <w:pPr>
        <w:shd w:val="clear" w:color="auto" w:fill="FFFFFF"/>
        <w:spacing w:after="300" w:line="330" w:lineRule="atLeast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</w:p>
    <w:p w:rsidR="00C63F82" w:rsidRPr="008E2D88" w:rsidRDefault="00C63F82" w:rsidP="008E2D88">
      <w:pPr>
        <w:rPr>
          <w:b/>
          <w:sz w:val="24"/>
          <w:lang w:val="ru-RU"/>
        </w:rPr>
      </w:pPr>
    </w:p>
    <w:p w:rsidR="008E2D88" w:rsidRDefault="008E2D88" w:rsidP="008E2D88">
      <w:pPr>
        <w:rPr>
          <w:b/>
          <w:sz w:val="24"/>
          <w:lang w:val="ru-RU"/>
        </w:rPr>
      </w:pPr>
      <w:r w:rsidRPr="008E2D88">
        <w:rPr>
          <w:b/>
          <w:sz w:val="24"/>
          <w:lang w:val="ru-RU"/>
        </w:rPr>
        <w:t>Лечение</w:t>
      </w:r>
    </w:p>
    <w:p w:rsidR="00010F09" w:rsidRDefault="00010F09" w:rsidP="008E2D88">
      <w:pPr>
        <w:rPr>
          <w:color w:val="444444"/>
          <w:sz w:val="21"/>
          <w:szCs w:val="21"/>
          <w:shd w:val="clear" w:color="auto" w:fill="E6E6E6"/>
          <w:lang w:val="ru-RU"/>
        </w:rPr>
      </w:pPr>
      <w:r w:rsidRPr="0034686B">
        <w:rPr>
          <w:rFonts w:ascii="Helvetica" w:hAnsi="Helvetica" w:hint="eastAsia"/>
          <w:color w:val="444444"/>
          <w:sz w:val="21"/>
          <w:szCs w:val="21"/>
          <w:shd w:val="clear" w:color="auto" w:fill="E6E6E6"/>
          <w:lang w:val="ru-RU"/>
        </w:rPr>
        <w:t>М</w:t>
      </w:r>
      <w:proofErr w:type="spellStart"/>
      <w:r w:rsidR="0034686B" w:rsidRPr="0034686B">
        <w:rPr>
          <w:rFonts w:ascii="Helvetica" w:hAnsi="Helvetica"/>
          <w:color w:val="444444"/>
          <w:sz w:val="21"/>
          <w:szCs w:val="21"/>
          <w:shd w:val="clear" w:color="auto" w:fill="E6E6E6"/>
          <w:lang w:val="ru-RU"/>
        </w:rPr>
        <w:t>едикаментозное</w:t>
      </w:r>
      <w:proofErr w:type="spellEnd"/>
    </w:p>
    <w:p w:rsidR="00010F09" w:rsidRDefault="0034686B" w:rsidP="008E2D88">
      <w:pPr>
        <w:rPr>
          <w:color w:val="444444"/>
          <w:sz w:val="21"/>
          <w:szCs w:val="21"/>
          <w:shd w:val="clear" w:color="auto" w:fill="E6E6E6"/>
          <w:lang w:val="ru-RU"/>
        </w:rPr>
      </w:pPr>
      <w:r w:rsidRPr="0034686B">
        <w:rPr>
          <w:rFonts w:ascii="Helvetica" w:hAnsi="Helvetica"/>
          <w:color w:val="444444"/>
          <w:sz w:val="21"/>
          <w:szCs w:val="21"/>
          <w:shd w:val="clear" w:color="auto" w:fill="E6E6E6"/>
          <w:lang w:val="ru-RU"/>
        </w:rPr>
        <w:t xml:space="preserve"> лечение мануальная терапия </w:t>
      </w:r>
    </w:p>
    <w:p w:rsidR="00010F09" w:rsidRDefault="0034686B" w:rsidP="008E2D88">
      <w:pPr>
        <w:rPr>
          <w:color w:val="444444"/>
          <w:sz w:val="21"/>
          <w:szCs w:val="21"/>
          <w:shd w:val="clear" w:color="auto" w:fill="E6E6E6"/>
          <w:lang w:val="ru-RU"/>
        </w:rPr>
      </w:pPr>
      <w:r w:rsidRPr="0034686B">
        <w:rPr>
          <w:rFonts w:ascii="Helvetica" w:hAnsi="Helvetica"/>
          <w:color w:val="444444"/>
          <w:sz w:val="21"/>
          <w:szCs w:val="21"/>
          <w:shd w:val="clear" w:color="auto" w:fill="E6E6E6"/>
          <w:lang w:val="ru-RU"/>
        </w:rPr>
        <w:t xml:space="preserve">физиотерапия </w:t>
      </w:r>
    </w:p>
    <w:p w:rsidR="00010F09" w:rsidRDefault="0034686B" w:rsidP="008E2D88">
      <w:pPr>
        <w:rPr>
          <w:color w:val="444444"/>
          <w:sz w:val="21"/>
          <w:szCs w:val="21"/>
          <w:shd w:val="clear" w:color="auto" w:fill="E6E6E6"/>
          <w:lang w:val="ru-RU"/>
        </w:rPr>
      </w:pPr>
      <w:r w:rsidRPr="0034686B">
        <w:rPr>
          <w:rFonts w:ascii="Helvetica" w:hAnsi="Helvetica"/>
          <w:color w:val="444444"/>
          <w:sz w:val="21"/>
          <w:szCs w:val="21"/>
          <w:shd w:val="clear" w:color="auto" w:fill="E6E6E6"/>
          <w:lang w:val="ru-RU"/>
        </w:rPr>
        <w:t xml:space="preserve">нетрадиционное лечение </w:t>
      </w:r>
      <w:proofErr w:type="gramStart"/>
      <w:r w:rsidRPr="0034686B">
        <w:rPr>
          <w:rFonts w:ascii="Helvetica" w:hAnsi="Helvetica"/>
          <w:color w:val="444444"/>
          <w:sz w:val="21"/>
          <w:szCs w:val="21"/>
          <w:shd w:val="clear" w:color="auto" w:fill="E6E6E6"/>
          <w:lang w:val="ru-RU"/>
        </w:rPr>
        <w:t>лечебная</w:t>
      </w:r>
      <w:proofErr w:type="gramEnd"/>
      <w:r w:rsidRPr="0034686B">
        <w:rPr>
          <w:rFonts w:ascii="Helvetica" w:hAnsi="Helvetica"/>
          <w:color w:val="444444"/>
          <w:sz w:val="21"/>
          <w:szCs w:val="21"/>
          <w:shd w:val="clear" w:color="auto" w:fill="E6E6E6"/>
          <w:lang w:val="ru-RU"/>
        </w:rPr>
        <w:t xml:space="preserve"> </w:t>
      </w:r>
    </w:p>
    <w:p w:rsidR="00010F09" w:rsidRDefault="0034686B" w:rsidP="008E2D88">
      <w:pPr>
        <w:rPr>
          <w:color w:val="444444"/>
          <w:sz w:val="21"/>
          <w:szCs w:val="21"/>
          <w:shd w:val="clear" w:color="auto" w:fill="E6E6E6"/>
          <w:lang w:val="ru-RU"/>
        </w:rPr>
      </w:pPr>
      <w:r w:rsidRPr="0034686B">
        <w:rPr>
          <w:rFonts w:ascii="Helvetica" w:hAnsi="Helvetica"/>
          <w:color w:val="444444"/>
          <w:sz w:val="21"/>
          <w:szCs w:val="21"/>
          <w:shd w:val="clear" w:color="auto" w:fill="E6E6E6"/>
          <w:lang w:val="ru-RU"/>
        </w:rPr>
        <w:t xml:space="preserve">гимнастика </w:t>
      </w:r>
    </w:p>
    <w:p w:rsidR="00C63F82" w:rsidRPr="00C63F82" w:rsidRDefault="0034686B" w:rsidP="00C63F82">
      <w:pPr>
        <w:rPr>
          <w:b/>
          <w:sz w:val="24"/>
          <w:lang w:val="ru-RU"/>
        </w:rPr>
      </w:pPr>
      <w:r w:rsidRPr="0034686B">
        <w:rPr>
          <w:rFonts w:ascii="Helvetica" w:hAnsi="Helvetica"/>
          <w:color w:val="444444"/>
          <w:sz w:val="21"/>
          <w:szCs w:val="21"/>
          <w:shd w:val="clear" w:color="auto" w:fill="E6E6E6"/>
          <w:lang w:val="ru-RU"/>
        </w:rPr>
        <w:t>лечение хирургическим путем</w:t>
      </w:r>
      <w:r w:rsidRPr="0034686B">
        <w:rPr>
          <w:rFonts w:ascii="Helvetica" w:hAnsi="Helvetica"/>
          <w:color w:val="444444"/>
          <w:sz w:val="21"/>
          <w:szCs w:val="21"/>
          <w:lang w:val="ru-RU"/>
        </w:rPr>
        <w:br/>
      </w:r>
    </w:p>
    <w:p w:rsidR="00C63F82" w:rsidRPr="00C63F82" w:rsidRDefault="00C63F82" w:rsidP="00C63F82">
      <w:pPr>
        <w:rPr>
          <w:b/>
          <w:sz w:val="24"/>
          <w:lang w:val="ru-RU"/>
        </w:rPr>
      </w:pPr>
      <w:proofErr w:type="spellStart"/>
      <w:r w:rsidRPr="00C63F82">
        <w:rPr>
          <w:b/>
          <w:sz w:val="24"/>
          <w:lang w:val="ru-RU"/>
        </w:rPr>
        <w:t>Фармакопунктура</w:t>
      </w:r>
      <w:proofErr w:type="spellEnd"/>
      <w:r w:rsidRPr="00C63F82">
        <w:rPr>
          <w:b/>
          <w:sz w:val="24"/>
          <w:lang w:val="ru-RU"/>
        </w:rPr>
        <w:t xml:space="preserve"> </w:t>
      </w:r>
    </w:p>
    <w:p w:rsidR="00C63F82" w:rsidRPr="00C63F82" w:rsidRDefault="00C63F82" w:rsidP="00C63F82">
      <w:pPr>
        <w:rPr>
          <w:b/>
          <w:sz w:val="24"/>
          <w:lang w:val="ru-RU"/>
        </w:rPr>
      </w:pPr>
      <w:r w:rsidRPr="00C63F82">
        <w:rPr>
          <w:b/>
          <w:sz w:val="24"/>
          <w:lang w:val="ru-RU"/>
        </w:rPr>
        <w:t>Представляет собой введение гомеопатических препаратов, используется в сочетании с иглоукалыванием для более быстрого снятия воспал</w:t>
      </w:r>
      <w:r w:rsidR="00010F09">
        <w:rPr>
          <w:b/>
          <w:sz w:val="24"/>
          <w:lang w:val="ru-RU"/>
        </w:rPr>
        <w:t xml:space="preserve">ения. </w:t>
      </w:r>
    </w:p>
    <w:p w:rsidR="00C63F82" w:rsidRPr="00C63F82" w:rsidRDefault="00C63F82" w:rsidP="00C63F82">
      <w:pPr>
        <w:rPr>
          <w:b/>
          <w:sz w:val="24"/>
          <w:lang w:val="ru-RU"/>
        </w:rPr>
      </w:pPr>
      <w:r w:rsidRPr="00C63F82">
        <w:rPr>
          <w:b/>
          <w:sz w:val="24"/>
          <w:lang w:val="ru-RU"/>
        </w:rPr>
        <w:t xml:space="preserve">Точечный массаж  </w:t>
      </w:r>
    </w:p>
    <w:p w:rsidR="00C63F82" w:rsidRPr="00C63F82" w:rsidRDefault="00C63F82" w:rsidP="00C63F82">
      <w:pPr>
        <w:rPr>
          <w:b/>
          <w:sz w:val="24"/>
          <w:lang w:val="ru-RU"/>
        </w:rPr>
      </w:pPr>
      <w:r w:rsidRPr="00C63F82">
        <w:rPr>
          <w:b/>
          <w:sz w:val="24"/>
          <w:lang w:val="ru-RU"/>
        </w:rPr>
        <w:t>Устраняет мышечные спазмы. Благодаря этому уменьшается нагрузка на позвоночник, ускоряется заживление и восстановление тканей, улучшается кровосн</w:t>
      </w:r>
      <w:r w:rsidR="00010F09">
        <w:rPr>
          <w:b/>
          <w:sz w:val="24"/>
          <w:lang w:val="ru-RU"/>
        </w:rPr>
        <w:t xml:space="preserve">абжение межпозвоночных дисков. </w:t>
      </w:r>
    </w:p>
    <w:p w:rsidR="00C63F82" w:rsidRPr="00C63F82" w:rsidRDefault="00C63F82" w:rsidP="00C63F82">
      <w:pPr>
        <w:rPr>
          <w:b/>
          <w:sz w:val="24"/>
          <w:lang w:val="ru-RU"/>
        </w:rPr>
      </w:pPr>
      <w:r w:rsidRPr="00C63F82">
        <w:rPr>
          <w:b/>
          <w:sz w:val="24"/>
          <w:lang w:val="ru-RU"/>
        </w:rPr>
        <w:t xml:space="preserve">Мануальная терапия  </w:t>
      </w:r>
    </w:p>
    <w:p w:rsidR="00C63F82" w:rsidRPr="00C63F82" w:rsidRDefault="00C63F82" w:rsidP="00C63F82">
      <w:pPr>
        <w:rPr>
          <w:b/>
          <w:sz w:val="24"/>
          <w:lang w:val="ru-RU"/>
        </w:rPr>
      </w:pPr>
      <w:r w:rsidRPr="00C63F82">
        <w:rPr>
          <w:b/>
          <w:sz w:val="24"/>
          <w:lang w:val="ru-RU"/>
        </w:rPr>
        <w:lastRenderedPageBreak/>
        <w:t>Мягкое вытягивание позвоночника, выполняемое вручную. Увеличивая высоту зазоров между позвонками, врач высвобождает защемленные нервы и сосуды, устраняет бол</w:t>
      </w:r>
      <w:r w:rsidR="00010F09">
        <w:rPr>
          <w:b/>
          <w:sz w:val="24"/>
          <w:lang w:val="ru-RU"/>
        </w:rPr>
        <w:t xml:space="preserve">ь и улучшает циркуляцию крови. </w:t>
      </w:r>
    </w:p>
    <w:p w:rsidR="00C63F82" w:rsidRPr="00C63F82" w:rsidRDefault="00C63F82" w:rsidP="00C63F82">
      <w:pPr>
        <w:rPr>
          <w:b/>
          <w:sz w:val="24"/>
          <w:lang w:val="ru-RU"/>
        </w:rPr>
      </w:pPr>
      <w:r w:rsidRPr="00C63F82">
        <w:rPr>
          <w:b/>
          <w:sz w:val="24"/>
          <w:lang w:val="ru-RU"/>
        </w:rPr>
        <w:t xml:space="preserve">Гирудотерапия  </w:t>
      </w:r>
    </w:p>
    <w:p w:rsidR="00C63F82" w:rsidRPr="00C63F82" w:rsidRDefault="00C63F82" w:rsidP="00C63F82">
      <w:pPr>
        <w:rPr>
          <w:b/>
          <w:sz w:val="24"/>
          <w:lang w:val="ru-RU"/>
        </w:rPr>
      </w:pPr>
      <w:r w:rsidRPr="00C63F82">
        <w:rPr>
          <w:b/>
          <w:sz w:val="24"/>
          <w:lang w:val="ru-RU"/>
        </w:rPr>
        <w:t>Устраняет застойные явления, улучшает циркуляцию крови, оказывает п</w:t>
      </w:r>
      <w:r w:rsidR="00010F09">
        <w:rPr>
          <w:b/>
          <w:sz w:val="24"/>
          <w:lang w:val="ru-RU"/>
        </w:rPr>
        <w:t xml:space="preserve">ротивовоспалительное действие. </w:t>
      </w:r>
    </w:p>
    <w:p w:rsidR="00C63F82" w:rsidRPr="00C63F82" w:rsidRDefault="00C63F82" w:rsidP="00C63F82">
      <w:pPr>
        <w:rPr>
          <w:b/>
          <w:sz w:val="24"/>
          <w:lang w:val="ru-RU"/>
        </w:rPr>
      </w:pPr>
      <w:proofErr w:type="spellStart"/>
      <w:r w:rsidRPr="00C63F82">
        <w:rPr>
          <w:b/>
          <w:sz w:val="24"/>
          <w:lang w:val="ru-RU"/>
        </w:rPr>
        <w:t>Моксотерапия</w:t>
      </w:r>
      <w:proofErr w:type="spellEnd"/>
      <w:r w:rsidRPr="00C63F82">
        <w:rPr>
          <w:b/>
          <w:sz w:val="24"/>
          <w:lang w:val="ru-RU"/>
        </w:rPr>
        <w:t xml:space="preserve">  </w:t>
      </w:r>
    </w:p>
    <w:p w:rsidR="00C63F82" w:rsidRPr="00C63F82" w:rsidRDefault="00C63F82" w:rsidP="00C63F82">
      <w:pPr>
        <w:rPr>
          <w:b/>
          <w:sz w:val="24"/>
          <w:lang w:val="ru-RU"/>
        </w:rPr>
      </w:pPr>
      <w:r w:rsidRPr="00C63F82">
        <w:rPr>
          <w:b/>
          <w:sz w:val="24"/>
          <w:lang w:val="ru-RU"/>
        </w:rPr>
        <w:t>Улучшает обменные процессы, создает дополнительный приток крови к позвоночнику.</w:t>
      </w:r>
    </w:p>
    <w:p w:rsidR="0034686B" w:rsidRPr="00F9381E" w:rsidRDefault="00F9381E" w:rsidP="0034686B">
      <w:pPr>
        <w:pStyle w:val="a4"/>
        <w:shd w:val="clear" w:color="auto" w:fill="FFFFFF"/>
        <w:spacing w:before="0" w:beforeAutospacing="0" w:after="240" w:afterAutospacing="0" w:line="294" w:lineRule="atLeast"/>
        <w:textAlignment w:val="baseline"/>
        <w:rPr>
          <w:rFonts w:ascii="Arial" w:hAnsi="Arial" w:cs="Arial"/>
          <w:color w:val="47585F"/>
          <w:sz w:val="21"/>
          <w:szCs w:val="21"/>
          <w:lang w:val="ru-RU"/>
        </w:rPr>
      </w:pPr>
      <w:r>
        <w:rPr>
          <w:rFonts w:ascii="Arial" w:hAnsi="Arial" w:cs="Arial"/>
          <w:color w:val="47585F"/>
          <w:sz w:val="21"/>
          <w:szCs w:val="21"/>
          <w:lang w:val="ru-RU"/>
        </w:rPr>
        <w:t>При поясничном</w:t>
      </w:r>
      <w:r w:rsidR="0034686B" w:rsidRPr="00F9381E">
        <w:rPr>
          <w:rFonts w:ascii="Arial" w:hAnsi="Arial" w:cs="Arial"/>
          <w:color w:val="47585F"/>
          <w:sz w:val="21"/>
          <w:szCs w:val="21"/>
          <w:lang w:val="ru-RU"/>
        </w:rPr>
        <w:t xml:space="preserve"> остеохондрозе применяются следующие лечебные методики:</w:t>
      </w:r>
    </w:p>
    <w:p w:rsidR="0034686B" w:rsidRDefault="0034686B" w:rsidP="0034686B">
      <w:pPr>
        <w:numPr>
          <w:ilvl w:val="0"/>
          <w:numId w:val="35"/>
        </w:numPr>
        <w:spacing w:after="0" w:line="294" w:lineRule="atLeast"/>
        <w:ind w:left="0" w:right="360"/>
        <w:textAlignment w:val="baseline"/>
        <w:rPr>
          <w:rFonts w:ascii="inherit" w:hAnsi="inherit" w:cs="Arial"/>
          <w:color w:val="47585F"/>
          <w:sz w:val="21"/>
          <w:szCs w:val="21"/>
        </w:rPr>
      </w:pPr>
      <w:proofErr w:type="spellStart"/>
      <w:r>
        <w:rPr>
          <w:rFonts w:ascii="inherit" w:hAnsi="inherit" w:cs="Arial"/>
          <w:color w:val="47585F"/>
          <w:sz w:val="21"/>
          <w:szCs w:val="21"/>
        </w:rPr>
        <w:t>Медикаментозное</w:t>
      </w:r>
      <w:proofErr w:type="spellEnd"/>
      <w:r>
        <w:rPr>
          <w:rFonts w:ascii="inherit" w:hAnsi="inherit" w:cs="Arial"/>
          <w:color w:val="47585F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7585F"/>
          <w:sz w:val="21"/>
          <w:szCs w:val="21"/>
        </w:rPr>
        <w:t>лечение</w:t>
      </w:r>
      <w:proofErr w:type="spellEnd"/>
    </w:p>
    <w:p w:rsidR="0034686B" w:rsidRDefault="0034686B" w:rsidP="0034686B">
      <w:pPr>
        <w:numPr>
          <w:ilvl w:val="0"/>
          <w:numId w:val="35"/>
        </w:numPr>
        <w:spacing w:after="0" w:line="294" w:lineRule="atLeast"/>
        <w:ind w:left="0" w:right="360"/>
        <w:textAlignment w:val="baseline"/>
        <w:rPr>
          <w:rFonts w:ascii="inherit" w:hAnsi="inherit" w:cs="Arial"/>
          <w:color w:val="47585F"/>
          <w:sz w:val="21"/>
          <w:szCs w:val="21"/>
        </w:rPr>
      </w:pPr>
      <w:proofErr w:type="spellStart"/>
      <w:r>
        <w:rPr>
          <w:rFonts w:ascii="inherit" w:hAnsi="inherit" w:cs="Arial"/>
          <w:color w:val="47585F"/>
          <w:sz w:val="21"/>
          <w:szCs w:val="21"/>
        </w:rPr>
        <w:t>Физиотерапевтическое</w:t>
      </w:r>
      <w:proofErr w:type="spellEnd"/>
      <w:r>
        <w:rPr>
          <w:rFonts w:ascii="inherit" w:hAnsi="inherit" w:cs="Arial"/>
          <w:color w:val="47585F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7585F"/>
          <w:sz w:val="21"/>
          <w:szCs w:val="21"/>
        </w:rPr>
        <w:t>лечение</w:t>
      </w:r>
      <w:proofErr w:type="spellEnd"/>
    </w:p>
    <w:p w:rsidR="0034686B" w:rsidRPr="0034686B" w:rsidRDefault="0034686B" w:rsidP="0034686B">
      <w:pPr>
        <w:numPr>
          <w:ilvl w:val="0"/>
          <w:numId w:val="35"/>
        </w:numPr>
        <w:spacing w:after="0" w:line="294" w:lineRule="atLeast"/>
        <w:ind w:left="0" w:right="360"/>
        <w:textAlignment w:val="baseline"/>
        <w:rPr>
          <w:rFonts w:ascii="inherit" w:hAnsi="inherit" w:cs="Arial"/>
          <w:color w:val="47585F"/>
          <w:sz w:val="21"/>
          <w:szCs w:val="21"/>
          <w:lang w:val="ru-RU"/>
        </w:rPr>
      </w:pPr>
      <w:r w:rsidRPr="0034686B">
        <w:rPr>
          <w:rFonts w:ascii="inherit" w:hAnsi="inherit" w:cs="Arial"/>
          <w:color w:val="47585F"/>
          <w:sz w:val="21"/>
          <w:szCs w:val="21"/>
          <w:lang w:val="ru-RU"/>
        </w:rPr>
        <w:t>Мануальная терапия, массаж и лечебная гимнастика</w:t>
      </w:r>
    </w:p>
    <w:p w:rsidR="0034686B" w:rsidRDefault="0034686B" w:rsidP="0034686B">
      <w:pPr>
        <w:numPr>
          <w:ilvl w:val="0"/>
          <w:numId w:val="35"/>
        </w:numPr>
        <w:spacing w:after="0" w:line="294" w:lineRule="atLeast"/>
        <w:ind w:left="0" w:right="360"/>
        <w:textAlignment w:val="baseline"/>
        <w:rPr>
          <w:rFonts w:ascii="inherit" w:hAnsi="inherit" w:cs="Arial"/>
          <w:color w:val="47585F"/>
          <w:sz w:val="21"/>
          <w:szCs w:val="21"/>
        </w:rPr>
      </w:pPr>
      <w:proofErr w:type="spellStart"/>
      <w:r>
        <w:rPr>
          <w:rFonts w:ascii="inherit" w:hAnsi="inherit" w:cs="Arial"/>
          <w:color w:val="47585F"/>
          <w:sz w:val="21"/>
          <w:szCs w:val="21"/>
        </w:rPr>
        <w:t>Акупунктура</w:t>
      </w:r>
      <w:proofErr w:type="spellEnd"/>
      <w:r>
        <w:rPr>
          <w:rFonts w:ascii="inherit" w:hAnsi="inherit" w:cs="Arial"/>
          <w:color w:val="47585F"/>
          <w:sz w:val="21"/>
          <w:szCs w:val="21"/>
        </w:rPr>
        <w:t xml:space="preserve"> (</w:t>
      </w:r>
      <w:proofErr w:type="spellStart"/>
      <w:r>
        <w:rPr>
          <w:rFonts w:ascii="inherit" w:hAnsi="inherit" w:cs="Arial"/>
          <w:color w:val="47585F"/>
          <w:sz w:val="21"/>
          <w:szCs w:val="21"/>
        </w:rPr>
        <w:t>иглоукалывание</w:t>
      </w:r>
      <w:proofErr w:type="spellEnd"/>
      <w:r>
        <w:rPr>
          <w:rFonts w:ascii="inherit" w:hAnsi="inherit" w:cs="Arial"/>
          <w:color w:val="47585F"/>
          <w:sz w:val="21"/>
          <w:szCs w:val="21"/>
        </w:rPr>
        <w:t>)</w:t>
      </w:r>
    </w:p>
    <w:p w:rsidR="0034686B" w:rsidRDefault="0034686B" w:rsidP="0034686B">
      <w:pPr>
        <w:numPr>
          <w:ilvl w:val="0"/>
          <w:numId w:val="35"/>
        </w:numPr>
        <w:spacing w:after="0" w:line="294" w:lineRule="atLeast"/>
        <w:ind w:left="0" w:right="360"/>
        <w:textAlignment w:val="baseline"/>
        <w:rPr>
          <w:rFonts w:ascii="inherit" w:hAnsi="inherit" w:cs="Arial"/>
          <w:color w:val="47585F"/>
          <w:sz w:val="21"/>
          <w:szCs w:val="21"/>
        </w:rPr>
      </w:pPr>
      <w:proofErr w:type="spellStart"/>
      <w:r>
        <w:rPr>
          <w:rFonts w:ascii="inherit" w:hAnsi="inherit" w:cs="Arial"/>
          <w:color w:val="47585F"/>
          <w:sz w:val="21"/>
          <w:szCs w:val="21"/>
        </w:rPr>
        <w:t>Хирургическое</w:t>
      </w:r>
      <w:proofErr w:type="spellEnd"/>
      <w:r>
        <w:rPr>
          <w:rFonts w:ascii="inherit" w:hAnsi="inherit" w:cs="Arial"/>
          <w:color w:val="47585F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7585F"/>
          <w:sz w:val="21"/>
          <w:szCs w:val="21"/>
        </w:rPr>
        <w:t>лечение</w:t>
      </w:r>
      <w:proofErr w:type="spellEnd"/>
    </w:p>
    <w:p w:rsidR="0034686B" w:rsidRDefault="0034686B" w:rsidP="0034686B">
      <w:pPr>
        <w:numPr>
          <w:ilvl w:val="0"/>
          <w:numId w:val="35"/>
        </w:numPr>
        <w:spacing w:after="0" w:line="294" w:lineRule="atLeast"/>
        <w:ind w:left="0" w:right="360"/>
        <w:textAlignment w:val="baseline"/>
        <w:rPr>
          <w:rFonts w:ascii="inherit" w:hAnsi="inherit" w:cs="Arial"/>
          <w:color w:val="47585F"/>
          <w:sz w:val="21"/>
          <w:szCs w:val="21"/>
        </w:rPr>
      </w:pPr>
      <w:proofErr w:type="spellStart"/>
      <w:r>
        <w:rPr>
          <w:rFonts w:ascii="inherit" w:hAnsi="inherit" w:cs="Arial"/>
          <w:color w:val="47585F"/>
          <w:sz w:val="21"/>
          <w:szCs w:val="21"/>
        </w:rPr>
        <w:t>Рецепты</w:t>
      </w:r>
      <w:proofErr w:type="spellEnd"/>
      <w:r>
        <w:rPr>
          <w:rFonts w:ascii="inherit" w:hAnsi="inherit" w:cs="Arial"/>
          <w:color w:val="47585F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7585F"/>
          <w:sz w:val="21"/>
          <w:szCs w:val="21"/>
        </w:rPr>
        <w:t>народной</w:t>
      </w:r>
      <w:proofErr w:type="spellEnd"/>
      <w:r>
        <w:rPr>
          <w:rFonts w:ascii="inherit" w:hAnsi="inherit" w:cs="Arial"/>
          <w:color w:val="47585F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7585F"/>
          <w:sz w:val="21"/>
          <w:szCs w:val="21"/>
        </w:rPr>
        <w:t>медицины</w:t>
      </w:r>
      <w:proofErr w:type="spellEnd"/>
    </w:p>
    <w:p w:rsidR="0034686B" w:rsidRDefault="0034686B" w:rsidP="0034686B">
      <w:pPr>
        <w:pStyle w:val="2"/>
        <w:shd w:val="clear" w:color="auto" w:fill="FFFFFF"/>
        <w:spacing w:before="375" w:after="75"/>
        <w:ind w:left="225"/>
        <w:textAlignment w:val="baseline"/>
        <w:rPr>
          <w:rFonts w:ascii="Helvetica" w:hAnsi="Helvetica" w:cs="Times New Roman"/>
          <w:b w:val="0"/>
          <w:bCs w:val="0"/>
          <w:color w:val="55A329"/>
          <w:sz w:val="30"/>
          <w:szCs w:val="30"/>
        </w:rPr>
      </w:pPr>
      <w:bookmarkStart w:id="2" w:name="medi"/>
      <w:bookmarkEnd w:id="2"/>
      <w:proofErr w:type="spellStart"/>
      <w:r>
        <w:rPr>
          <w:rFonts w:ascii="Helvetica" w:hAnsi="Helvetica"/>
          <w:b w:val="0"/>
          <w:bCs w:val="0"/>
          <w:color w:val="55A329"/>
          <w:sz w:val="30"/>
          <w:szCs w:val="30"/>
        </w:rPr>
        <w:t>Медикаменты</w:t>
      </w:r>
      <w:proofErr w:type="spellEnd"/>
    </w:p>
    <w:p w:rsidR="0034686B" w:rsidRPr="0034686B" w:rsidRDefault="0034686B" w:rsidP="0034686B">
      <w:pPr>
        <w:pStyle w:val="a4"/>
        <w:shd w:val="clear" w:color="auto" w:fill="FFFFFF"/>
        <w:spacing w:before="0" w:beforeAutospacing="0" w:after="240" w:afterAutospacing="0" w:line="294" w:lineRule="atLeast"/>
        <w:textAlignment w:val="baseline"/>
        <w:rPr>
          <w:rFonts w:ascii="Arial" w:hAnsi="Arial" w:cs="Arial"/>
          <w:color w:val="47585F"/>
          <w:sz w:val="21"/>
          <w:szCs w:val="21"/>
          <w:lang w:val="ru-RU"/>
        </w:rPr>
      </w:pPr>
      <w:r w:rsidRPr="0034686B">
        <w:rPr>
          <w:rFonts w:ascii="Arial" w:hAnsi="Arial" w:cs="Arial"/>
          <w:color w:val="47585F"/>
          <w:sz w:val="21"/>
          <w:szCs w:val="21"/>
          <w:lang w:val="ru-RU"/>
        </w:rPr>
        <w:t xml:space="preserve">Из медикаментов чаще всего используют обезболивающие препараты (анальгетики) – анальгин, </w:t>
      </w:r>
      <w:proofErr w:type="spellStart"/>
      <w:r w:rsidRPr="0034686B">
        <w:rPr>
          <w:rFonts w:ascii="Arial" w:hAnsi="Arial" w:cs="Arial"/>
          <w:color w:val="47585F"/>
          <w:sz w:val="21"/>
          <w:szCs w:val="21"/>
          <w:lang w:val="ru-RU"/>
        </w:rPr>
        <w:t>дексалгин</w:t>
      </w:r>
      <w:proofErr w:type="spellEnd"/>
      <w:r w:rsidRPr="0034686B">
        <w:rPr>
          <w:rFonts w:ascii="Arial" w:hAnsi="Arial" w:cs="Arial"/>
          <w:color w:val="47585F"/>
          <w:sz w:val="21"/>
          <w:szCs w:val="21"/>
          <w:lang w:val="ru-RU"/>
        </w:rPr>
        <w:t xml:space="preserve">, </w:t>
      </w:r>
      <w:proofErr w:type="spellStart"/>
      <w:r w:rsidRPr="0034686B">
        <w:rPr>
          <w:rFonts w:ascii="Arial" w:hAnsi="Arial" w:cs="Arial"/>
          <w:color w:val="47585F"/>
          <w:sz w:val="21"/>
          <w:szCs w:val="21"/>
          <w:lang w:val="ru-RU"/>
        </w:rPr>
        <w:t>ренальган</w:t>
      </w:r>
      <w:proofErr w:type="spellEnd"/>
      <w:r w:rsidRPr="0034686B">
        <w:rPr>
          <w:rFonts w:ascii="Arial" w:hAnsi="Arial" w:cs="Arial"/>
          <w:color w:val="47585F"/>
          <w:sz w:val="21"/>
          <w:szCs w:val="21"/>
          <w:lang w:val="ru-RU"/>
        </w:rPr>
        <w:t>. Для полноты эффекта чаще всего их вводят с димедролом. Благодаря такой нехитрой комбинации боль уменьшается или исчезает совсем. Однако обезболивание не устраняет причины и негативные процессы, которыми сопровождается поясничный остеохондроз. Использование стероидных гормонов и нестероидных противовоспалительных средств (НПВС) в уколах и мазях устраняет корешковую боль путем снятия воспаления и отека корешковых нервов.</w:t>
      </w:r>
    </w:p>
    <w:p w:rsidR="0034686B" w:rsidRPr="0034686B" w:rsidRDefault="0034686B" w:rsidP="0034686B">
      <w:pPr>
        <w:pStyle w:val="a4"/>
        <w:shd w:val="clear" w:color="auto" w:fill="FFFFFF"/>
        <w:spacing w:before="0" w:beforeAutospacing="0" w:after="240" w:afterAutospacing="0" w:line="294" w:lineRule="atLeast"/>
        <w:textAlignment w:val="baseline"/>
        <w:rPr>
          <w:ins w:id="3" w:author="Unknown"/>
          <w:rFonts w:ascii="Arial" w:hAnsi="Arial" w:cs="Arial"/>
          <w:color w:val="47585F"/>
          <w:sz w:val="21"/>
          <w:szCs w:val="21"/>
          <w:lang w:val="ru-RU"/>
        </w:rPr>
      </w:pPr>
      <w:ins w:id="4" w:author="Unknown">
        <w:r w:rsidRPr="0034686B">
          <w:rPr>
            <w:rFonts w:ascii="Arial" w:hAnsi="Arial" w:cs="Arial"/>
            <w:color w:val="47585F"/>
            <w:sz w:val="21"/>
            <w:szCs w:val="21"/>
            <w:lang w:val="ru-RU"/>
          </w:rPr>
          <w:t>Помимо анальгетиков и НПВС используют средства, усиливающие обменные процессы и укрепляющие иммунитет. В этом качестве используют витамины</w:t>
        </w:r>
        <w:proofErr w:type="gramStart"/>
        <w:r w:rsidRPr="0034686B">
          <w:rPr>
            <w:rFonts w:ascii="Arial" w:hAnsi="Arial" w:cs="Arial"/>
            <w:color w:val="47585F"/>
            <w:sz w:val="21"/>
            <w:szCs w:val="21"/>
            <w:lang w:val="ru-RU"/>
          </w:rPr>
          <w:t xml:space="preserve"> А</w:t>
        </w:r>
        <w:proofErr w:type="gramEnd"/>
        <w:r w:rsidRPr="0034686B">
          <w:rPr>
            <w:rFonts w:ascii="Arial" w:hAnsi="Arial" w:cs="Arial"/>
            <w:color w:val="47585F"/>
            <w:sz w:val="21"/>
            <w:szCs w:val="21"/>
            <w:lang w:val="ru-RU"/>
          </w:rPr>
          <w:t xml:space="preserve">, С, группы В, а также иммуномодуляторы – </w:t>
        </w:r>
        <w:proofErr w:type="spellStart"/>
        <w:r w:rsidRPr="0034686B">
          <w:rPr>
            <w:rFonts w:ascii="Arial" w:hAnsi="Arial" w:cs="Arial"/>
            <w:color w:val="47585F"/>
            <w:sz w:val="21"/>
            <w:szCs w:val="21"/>
            <w:lang w:val="ru-RU"/>
          </w:rPr>
          <w:t>пентоксил</w:t>
        </w:r>
        <w:proofErr w:type="spellEnd"/>
        <w:r w:rsidRPr="0034686B">
          <w:rPr>
            <w:rFonts w:ascii="Arial" w:hAnsi="Arial" w:cs="Arial"/>
            <w:color w:val="47585F"/>
            <w:sz w:val="21"/>
            <w:szCs w:val="21"/>
            <w:lang w:val="ru-RU"/>
          </w:rPr>
          <w:t xml:space="preserve">, </w:t>
        </w:r>
        <w:proofErr w:type="spellStart"/>
        <w:r w:rsidRPr="0034686B">
          <w:rPr>
            <w:rFonts w:ascii="Arial" w:hAnsi="Arial" w:cs="Arial"/>
            <w:color w:val="47585F"/>
            <w:sz w:val="21"/>
            <w:szCs w:val="21"/>
            <w:lang w:val="ru-RU"/>
          </w:rPr>
          <w:t>тимоген</w:t>
        </w:r>
        <w:proofErr w:type="spellEnd"/>
        <w:r w:rsidRPr="0034686B">
          <w:rPr>
            <w:rFonts w:ascii="Arial" w:hAnsi="Arial" w:cs="Arial"/>
            <w:color w:val="47585F"/>
            <w:sz w:val="21"/>
            <w:szCs w:val="21"/>
            <w:lang w:val="ru-RU"/>
          </w:rPr>
          <w:t>, т-</w:t>
        </w:r>
        <w:proofErr w:type="spellStart"/>
        <w:r w:rsidRPr="0034686B">
          <w:rPr>
            <w:rFonts w:ascii="Arial" w:hAnsi="Arial" w:cs="Arial"/>
            <w:color w:val="47585F"/>
            <w:sz w:val="21"/>
            <w:szCs w:val="21"/>
            <w:lang w:val="ru-RU"/>
          </w:rPr>
          <w:t>активин</w:t>
        </w:r>
        <w:proofErr w:type="spellEnd"/>
        <w:r w:rsidRPr="0034686B">
          <w:rPr>
            <w:rFonts w:ascii="Arial" w:hAnsi="Arial" w:cs="Arial"/>
            <w:color w:val="47585F"/>
            <w:sz w:val="21"/>
            <w:szCs w:val="21"/>
            <w:lang w:val="ru-RU"/>
          </w:rPr>
          <w:t xml:space="preserve">. Циркуляцию крови в области поясничных позвонков улучшает внутривенное капельное введение </w:t>
        </w:r>
        <w:proofErr w:type="spellStart"/>
        <w:r w:rsidRPr="0034686B">
          <w:rPr>
            <w:rFonts w:ascii="Arial" w:hAnsi="Arial" w:cs="Arial"/>
            <w:color w:val="47585F"/>
            <w:sz w:val="21"/>
            <w:szCs w:val="21"/>
            <w:lang w:val="ru-RU"/>
          </w:rPr>
          <w:t>пентоксифиллина</w:t>
        </w:r>
        <w:proofErr w:type="spellEnd"/>
        <w:r w:rsidRPr="0034686B">
          <w:rPr>
            <w:rFonts w:ascii="Arial" w:hAnsi="Arial" w:cs="Arial"/>
            <w:color w:val="47585F"/>
            <w:sz w:val="21"/>
            <w:szCs w:val="21"/>
            <w:lang w:val="ru-RU"/>
          </w:rPr>
          <w:t xml:space="preserve"> и </w:t>
        </w:r>
        <w:proofErr w:type="spellStart"/>
        <w:r w:rsidRPr="0034686B">
          <w:rPr>
            <w:rFonts w:ascii="Arial" w:hAnsi="Arial" w:cs="Arial"/>
            <w:color w:val="47585F"/>
            <w:sz w:val="21"/>
            <w:szCs w:val="21"/>
            <w:lang w:val="ru-RU"/>
          </w:rPr>
          <w:t>трентала</w:t>
        </w:r>
        <w:proofErr w:type="spellEnd"/>
        <w:r w:rsidRPr="0034686B">
          <w:rPr>
            <w:rFonts w:ascii="Arial" w:hAnsi="Arial" w:cs="Arial"/>
            <w:color w:val="47585F"/>
            <w:sz w:val="21"/>
            <w:szCs w:val="21"/>
            <w:lang w:val="ru-RU"/>
          </w:rPr>
          <w:t xml:space="preserve">. Восстановление пораженной хрящевой ткани достигается после лечебного курса с использованием </w:t>
        </w:r>
        <w:proofErr w:type="spellStart"/>
        <w:r w:rsidRPr="0034686B">
          <w:rPr>
            <w:rFonts w:ascii="Arial" w:hAnsi="Arial" w:cs="Arial"/>
            <w:color w:val="47585F"/>
            <w:sz w:val="21"/>
            <w:szCs w:val="21"/>
            <w:lang w:val="ru-RU"/>
          </w:rPr>
          <w:t>румалона</w:t>
        </w:r>
        <w:proofErr w:type="spellEnd"/>
        <w:r w:rsidRPr="0034686B">
          <w:rPr>
            <w:rFonts w:ascii="Arial" w:hAnsi="Arial" w:cs="Arial"/>
            <w:color w:val="47585F"/>
            <w:sz w:val="21"/>
            <w:szCs w:val="21"/>
            <w:lang w:val="ru-RU"/>
          </w:rPr>
          <w:t xml:space="preserve"> и </w:t>
        </w:r>
        <w:proofErr w:type="spellStart"/>
        <w:r w:rsidRPr="0034686B">
          <w:rPr>
            <w:rFonts w:ascii="Arial" w:hAnsi="Arial" w:cs="Arial"/>
            <w:color w:val="47585F"/>
            <w:sz w:val="21"/>
            <w:szCs w:val="21"/>
            <w:lang w:val="ru-RU"/>
          </w:rPr>
          <w:t>хондроитин</w:t>
        </w:r>
        <w:proofErr w:type="spellEnd"/>
        <w:r w:rsidRPr="0034686B">
          <w:rPr>
            <w:rFonts w:ascii="Arial" w:hAnsi="Arial" w:cs="Arial"/>
            <w:color w:val="47585F"/>
            <w:sz w:val="21"/>
            <w:szCs w:val="21"/>
            <w:lang w:val="ru-RU"/>
          </w:rPr>
          <w:t xml:space="preserve"> сульфата. Но перед тем как лечить остеохондроз поясничного отдела с помощью этих и других средств обязательно нужно проконсультироваться и получить назначения у соответствующих специалистов.</w:t>
        </w:r>
      </w:ins>
    </w:p>
    <w:p w:rsidR="0034686B" w:rsidRPr="0034686B" w:rsidRDefault="0034686B" w:rsidP="0034686B">
      <w:pPr>
        <w:pStyle w:val="2"/>
        <w:shd w:val="clear" w:color="auto" w:fill="FFFFFF"/>
        <w:spacing w:before="375" w:after="75"/>
        <w:ind w:left="225"/>
        <w:textAlignment w:val="baseline"/>
        <w:rPr>
          <w:ins w:id="5" w:author="Unknown"/>
          <w:rFonts w:ascii="Helvetica" w:hAnsi="Helvetica" w:cs="Times New Roman"/>
          <w:b w:val="0"/>
          <w:bCs w:val="0"/>
          <w:color w:val="55A329"/>
          <w:sz w:val="30"/>
          <w:szCs w:val="30"/>
          <w:lang w:val="ru-RU"/>
        </w:rPr>
      </w:pPr>
      <w:bookmarkStart w:id="6" w:name="fiz"/>
      <w:bookmarkEnd w:id="6"/>
      <w:ins w:id="7" w:author="Unknown">
        <w:r w:rsidRPr="0034686B">
          <w:rPr>
            <w:rFonts w:ascii="Helvetica" w:hAnsi="Helvetica"/>
            <w:b w:val="0"/>
            <w:bCs w:val="0"/>
            <w:color w:val="55A329"/>
            <w:sz w:val="30"/>
            <w:szCs w:val="30"/>
            <w:lang w:val="ru-RU"/>
          </w:rPr>
          <w:lastRenderedPageBreak/>
          <w:t>Физиотерапия и массаж</w:t>
        </w:r>
      </w:ins>
    </w:p>
    <w:p w:rsidR="0034686B" w:rsidRPr="0034686B" w:rsidRDefault="0034686B" w:rsidP="0034686B">
      <w:pPr>
        <w:pStyle w:val="a4"/>
        <w:shd w:val="clear" w:color="auto" w:fill="FFFFFF"/>
        <w:spacing w:before="0" w:beforeAutospacing="0" w:after="240" w:afterAutospacing="0" w:line="294" w:lineRule="atLeast"/>
        <w:textAlignment w:val="baseline"/>
        <w:rPr>
          <w:ins w:id="8" w:author="Unknown"/>
          <w:rFonts w:ascii="Arial" w:hAnsi="Arial" w:cs="Arial"/>
          <w:color w:val="47585F"/>
          <w:sz w:val="21"/>
          <w:szCs w:val="21"/>
          <w:lang w:val="ru-RU"/>
        </w:rPr>
      </w:pPr>
      <w:ins w:id="9" w:author="Unknown">
        <w:r w:rsidRPr="0034686B">
          <w:rPr>
            <w:rFonts w:ascii="Arial" w:hAnsi="Arial" w:cs="Arial"/>
            <w:color w:val="47585F"/>
            <w:sz w:val="21"/>
            <w:szCs w:val="21"/>
            <w:lang w:val="ru-RU"/>
          </w:rPr>
          <w:t>физиотерапевтические процедуры</w:t>
        </w:r>
      </w:ins>
      <w:r w:rsidR="00F9381E">
        <w:rPr>
          <w:rFonts w:ascii="Arial" w:hAnsi="Arial" w:cs="Arial"/>
          <w:color w:val="47585F"/>
          <w:sz w:val="21"/>
          <w:szCs w:val="21"/>
          <w:lang w:val="ru-RU"/>
        </w:rPr>
        <w:t xml:space="preserve"> включают: </w:t>
      </w:r>
      <w:ins w:id="10" w:author="Unknown">
        <w:r w:rsidRPr="0034686B">
          <w:rPr>
            <w:rFonts w:ascii="Arial" w:hAnsi="Arial" w:cs="Arial"/>
            <w:color w:val="47585F"/>
            <w:sz w:val="21"/>
            <w:szCs w:val="21"/>
            <w:lang w:val="ru-RU"/>
          </w:rPr>
          <w:t>традиционные методики (</w:t>
        </w:r>
        <w:proofErr w:type="spellStart"/>
        <w:r w:rsidRPr="0034686B">
          <w:rPr>
            <w:rFonts w:ascii="Arial" w:hAnsi="Arial" w:cs="Arial"/>
            <w:color w:val="47585F"/>
            <w:sz w:val="21"/>
            <w:szCs w:val="21"/>
            <w:lang w:val="ru-RU"/>
          </w:rPr>
          <w:t>амплипульс</w:t>
        </w:r>
        <w:proofErr w:type="spellEnd"/>
        <w:r w:rsidRPr="0034686B">
          <w:rPr>
            <w:rFonts w:ascii="Arial" w:hAnsi="Arial" w:cs="Arial"/>
            <w:color w:val="47585F"/>
            <w:sz w:val="21"/>
            <w:szCs w:val="21"/>
            <w:lang w:val="ru-RU"/>
          </w:rPr>
          <w:t xml:space="preserve">, диадинамические токи, </w:t>
        </w:r>
        <w:proofErr w:type="spellStart"/>
        <w:r w:rsidRPr="0034686B">
          <w:rPr>
            <w:rFonts w:ascii="Arial" w:hAnsi="Arial" w:cs="Arial"/>
            <w:color w:val="47585F"/>
            <w:sz w:val="21"/>
            <w:szCs w:val="21"/>
            <w:lang w:val="ru-RU"/>
          </w:rPr>
          <w:t>фонофорез</w:t>
        </w:r>
        <w:proofErr w:type="spellEnd"/>
        <w:r w:rsidRPr="0034686B">
          <w:rPr>
            <w:rFonts w:ascii="Arial" w:hAnsi="Arial" w:cs="Arial"/>
            <w:color w:val="47585F"/>
            <w:sz w:val="21"/>
            <w:szCs w:val="21"/>
            <w:lang w:val="ru-RU"/>
          </w:rPr>
          <w:t>, дарсонвализация), и качественно новые разработки – лечение лазером, магнитно-резонансная терапия.</w:t>
        </w:r>
      </w:ins>
    </w:p>
    <w:p w:rsidR="0034686B" w:rsidRDefault="0034686B" w:rsidP="0034686B">
      <w:pPr>
        <w:pStyle w:val="a4"/>
        <w:shd w:val="clear" w:color="auto" w:fill="FFFFFF"/>
        <w:spacing w:before="0" w:beforeAutospacing="0" w:after="240" w:afterAutospacing="0" w:line="294" w:lineRule="atLeast"/>
        <w:textAlignment w:val="baseline"/>
        <w:rPr>
          <w:rFonts w:ascii="Arial" w:hAnsi="Arial" w:cs="Arial"/>
          <w:color w:val="47585F"/>
          <w:sz w:val="21"/>
          <w:szCs w:val="21"/>
          <w:lang w:val="ru-RU"/>
        </w:rPr>
      </w:pPr>
      <w:ins w:id="11" w:author="Unknown">
        <w:r w:rsidRPr="0034686B">
          <w:rPr>
            <w:rFonts w:ascii="Arial" w:hAnsi="Arial" w:cs="Arial"/>
            <w:color w:val="47585F"/>
            <w:sz w:val="21"/>
            <w:szCs w:val="21"/>
            <w:lang w:val="ru-RU"/>
          </w:rPr>
          <w:t xml:space="preserve">Помимо </w:t>
        </w:r>
        <w:proofErr w:type="spellStart"/>
        <w:r w:rsidRPr="0034686B">
          <w:rPr>
            <w:rFonts w:ascii="Arial" w:hAnsi="Arial" w:cs="Arial"/>
            <w:color w:val="47585F"/>
            <w:sz w:val="21"/>
            <w:szCs w:val="21"/>
            <w:lang w:val="ru-RU"/>
          </w:rPr>
          <w:t>физпроцедур</w:t>
        </w:r>
        <w:proofErr w:type="spellEnd"/>
        <w:r w:rsidRPr="0034686B">
          <w:rPr>
            <w:rFonts w:ascii="Arial" w:hAnsi="Arial" w:cs="Arial"/>
            <w:color w:val="47585F"/>
            <w:sz w:val="21"/>
            <w:szCs w:val="21"/>
            <w:lang w:val="ru-RU"/>
          </w:rPr>
          <w:t xml:space="preserve"> лечение остеохондроза пояснично-крестцового отдела позвоночника проводится </w:t>
        </w:r>
      </w:ins>
      <w:r w:rsidR="00F9381E">
        <w:rPr>
          <w:rFonts w:ascii="Arial" w:hAnsi="Arial" w:cs="Arial"/>
          <w:color w:val="47585F"/>
          <w:sz w:val="21"/>
          <w:szCs w:val="21"/>
          <w:lang w:val="ru-RU"/>
        </w:rPr>
        <w:t>такими</w:t>
      </w:r>
      <w:ins w:id="12" w:author="Unknown">
        <w:r w:rsidRPr="0034686B">
          <w:rPr>
            <w:rFonts w:ascii="Arial" w:hAnsi="Arial" w:cs="Arial"/>
            <w:color w:val="47585F"/>
            <w:sz w:val="21"/>
            <w:szCs w:val="21"/>
            <w:lang w:val="ru-RU"/>
          </w:rPr>
          <w:t xml:space="preserve"> способами</w:t>
        </w:r>
      </w:ins>
      <w:r w:rsidR="00F9381E">
        <w:rPr>
          <w:rFonts w:ascii="Arial" w:hAnsi="Arial" w:cs="Arial"/>
          <w:color w:val="47585F"/>
          <w:sz w:val="21"/>
          <w:szCs w:val="21"/>
          <w:lang w:val="ru-RU"/>
        </w:rPr>
        <w:t xml:space="preserve"> как </w:t>
      </w:r>
      <w:ins w:id="13" w:author="Unknown">
        <w:r w:rsidRPr="0034686B">
          <w:rPr>
            <w:rFonts w:ascii="Arial" w:hAnsi="Arial" w:cs="Arial"/>
            <w:color w:val="47585F"/>
            <w:sz w:val="21"/>
            <w:szCs w:val="21"/>
            <w:lang w:val="ru-RU"/>
          </w:rPr>
          <w:t xml:space="preserve">иглоукалывание, массаж, специальная оздоровительная гимнастика. </w:t>
        </w:r>
      </w:ins>
    </w:p>
    <w:p w:rsidR="00F9381E" w:rsidRDefault="00F9381E" w:rsidP="00F9381E">
      <w:pPr>
        <w:rPr>
          <w:b/>
          <w:sz w:val="24"/>
          <w:lang w:val="ru-RU"/>
        </w:rPr>
      </w:pPr>
      <w:r>
        <w:rPr>
          <w:b/>
          <w:sz w:val="24"/>
          <w:lang w:val="ru-RU"/>
        </w:rPr>
        <w:t>Иглоукалывание  о</w:t>
      </w:r>
      <w:r w:rsidRPr="00C63F82">
        <w:rPr>
          <w:b/>
          <w:sz w:val="24"/>
          <w:lang w:val="ru-RU"/>
        </w:rPr>
        <w:t xml:space="preserve">казывает обезболивающий и </w:t>
      </w:r>
      <w:proofErr w:type="spellStart"/>
      <w:r w:rsidRPr="00C63F82">
        <w:rPr>
          <w:b/>
          <w:sz w:val="24"/>
          <w:lang w:val="ru-RU"/>
        </w:rPr>
        <w:t>противовоспалительнвй</w:t>
      </w:r>
      <w:proofErr w:type="spellEnd"/>
      <w:r w:rsidRPr="00C63F82">
        <w:rPr>
          <w:b/>
          <w:sz w:val="24"/>
          <w:lang w:val="ru-RU"/>
        </w:rPr>
        <w:t xml:space="preserve"> эффект. Введение тонких игл в биоактивные точки снимает напряжение</w:t>
      </w:r>
      <w:r>
        <w:rPr>
          <w:b/>
          <w:sz w:val="24"/>
          <w:lang w:val="ru-RU"/>
        </w:rPr>
        <w:t xml:space="preserve">, устраняет боль и воспаление. </w:t>
      </w:r>
    </w:p>
    <w:p w:rsidR="009908D9" w:rsidRPr="009908D9" w:rsidRDefault="009908D9" w:rsidP="009908D9">
      <w:pPr>
        <w:pStyle w:val="a4"/>
        <w:shd w:val="clear" w:color="auto" w:fill="FFFFFF"/>
        <w:spacing w:before="0" w:beforeAutospacing="0" w:after="240" w:afterAutospacing="0" w:line="294" w:lineRule="atLeast"/>
        <w:textAlignment w:val="baseline"/>
        <w:rPr>
          <w:rFonts w:ascii="Arial" w:hAnsi="Arial" w:cs="Arial"/>
          <w:color w:val="47585F"/>
          <w:sz w:val="21"/>
          <w:szCs w:val="21"/>
          <w:lang w:val="ru-RU"/>
        </w:rPr>
      </w:pPr>
      <w:ins w:id="14" w:author="Unknown">
        <w:r w:rsidRPr="0034686B">
          <w:rPr>
            <w:rFonts w:ascii="Arial" w:hAnsi="Arial" w:cs="Arial"/>
            <w:color w:val="47585F"/>
            <w:sz w:val="21"/>
            <w:szCs w:val="21"/>
            <w:lang w:val="ru-RU"/>
          </w:rPr>
          <w:t>Массаж при остеохондрозе поясничного отдела проводится в положении лежа. Ведь именно при лежачем положении поясничный отдел испытывает минимальную нагрузку</w:t>
        </w:r>
      </w:ins>
      <w:r>
        <w:rPr>
          <w:rFonts w:ascii="Arial" w:hAnsi="Arial" w:cs="Arial"/>
          <w:color w:val="47585F"/>
          <w:sz w:val="21"/>
          <w:szCs w:val="21"/>
          <w:lang w:val="ru-RU"/>
        </w:rPr>
        <w:t xml:space="preserve">, его </w:t>
      </w:r>
      <w:ins w:id="15" w:author="Unknown">
        <w:r w:rsidRPr="0034686B">
          <w:rPr>
            <w:rFonts w:ascii="Arial" w:hAnsi="Arial" w:cs="Arial"/>
            <w:color w:val="47585F"/>
            <w:sz w:val="21"/>
            <w:szCs w:val="21"/>
            <w:lang w:val="ru-RU"/>
          </w:rPr>
          <w:t>желательно проводить после тепловых процедур, когда кровообращение уже усилилось.</w:t>
        </w:r>
      </w:ins>
    </w:p>
    <w:p w:rsidR="00F9381E" w:rsidRPr="009908D9" w:rsidRDefault="009908D9" w:rsidP="009908D9">
      <w:pPr>
        <w:rPr>
          <w:ins w:id="16" w:author="Unknown"/>
          <w:b/>
          <w:sz w:val="24"/>
          <w:lang w:val="ru-RU"/>
        </w:rPr>
      </w:pPr>
      <w:r>
        <w:rPr>
          <w:b/>
          <w:sz w:val="24"/>
          <w:lang w:val="ru-RU"/>
        </w:rPr>
        <w:t>Так же у</w:t>
      </w:r>
      <w:r w:rsidR="00F9381E">
        <w:rPr>
          <w:b/>
          <w:sz w:val="24"/>
          <w:lang w:val="ru-RU"/>
        </w:rPr>
        <w:t>лучшают</w:t>
      </w:r>
      <w:r w:rsidR="00F9381E" w:rsidRPr="00C63F82">
        <w:rPr>
          <w:b/>
          <w:sz w:val="24"/>
          <w:lang w:val="ru-RU"/>
        </w:rPr>
        <w:t xml:space="preserve"> обменные процессы, созда</w:t>
      </w:r>
      <w:r w:rsidR="00F9381E">
        <w:rPr>
          <w:b/>
          <w:sz w:val="24"/>
          <w:lang w:val="ru-RU"/>
        </w:rPr>
        <w:t>вая</w:t>
      </w:r>
      <w:r w:rsidR="00F9381E" w:rsidRPr="00C63F82">
        <w:rPr>
          <w:b/>
          <w:sz w:val="24"/>
          <w:lang w:val="ru-RU"/>
        </w:rPr>
        <w:t xml:space="preserve"> дополнительный приток крови к позвоночнику</w:t>
      </w:r>
      <w:r w:rsidR="00F9381E">
        <w:rPr>
          <w:b/>
          <w:sz w:val="24"/>
          <w:lang w:val="ru-RU"/>
        </w:rPr>
        <w:t>, т</w:t>
      </w:r>
      <w:r w:rsidR="00F9381E" w:rsidRPr="00C63F82">
        <w:rPr>
          <w:b/>
          <w:sz w:val="24"/>
          <w:lang w:val="ru-RU"/>
        </w:rPr>
        <w:t>очечный массаж</w:t>
      </w:r>
      <w:r w:rsidR="00F9381E">
        <w:rPr>
          <w:b/>
          <w:sz w:val="24"/>
          <w:lang w:val="ru-RU"/>
        </w:rPr>
        <w:t xml:space="preserve">, гирудотерапия, </w:t>
      </w:r>
      <w:proofErr w:type="spellStart"/>
      <w:r w:rsidR="00F9381E">
        <w:rPr>
          <w:b/>
          <w:sz w:val="24"/>
          <w:lang w:val="ru-RU"/>
        </w:rPr>
        <w:t>моксотерапия</w:t>
      </w:r>
      <w:proofErr w:type="spellEnd"/>
      <w:r w:rsidR="00F9381E">
        <w:rPr>
          <w:b/>
          <w:sz w:val="24"/>
          <w:lang w:val="ru-RU"/>
        </w:rPr>
        <w:t>.</w:t>
      </w:r>
    </w:p>
    <w:p w:rsidR="0034686B" w:rsidRPr="0034686B" w:rsidRDefault="009908D9" w:rsidP="0034686B">
      <w:pPr>
        <w:pStyle w:val="a4"/>
        <w:shd w:val="clear" w:color="auto" w:fill="FFFFFF"/>
        <w:spacing w:before="0" w:beforeAutospacing="0" w:after="240" w:afterAutospacing="0" w:line="294" w:lineRule="atLeast"/>
        <w:textAlignment w:val="baseline"/>
        <w:rPr>
          <w:ins w:id="17" w:author="Unknown"/>
          <w:rFonts w:ascii="Arial" w:hAnsi="Arial" w:cs="Arial"/>
          <w:color w:val="47585F"/>
          <w:sz w:val="21"/>
          <w:szCs w:val="21"/>
          <w:lang w:val="ru-RU"/>
        </w:rPr>
      </w:pPr>
      <w:r>
        <w:rPr>
          <w:b/>
          <w:lang w:val="ru-RU"/>
        </w:rPr>
        <w:t>При мануальной терапии</w:t>
      </w:r>
      <w:r w:rsidRPr="0034686B">
        <w:rPr>
          <w:rFonts w:ascii="Arial" w:hAnsi="Arial" w:cs="Arial"/>
          <w:color w:val="47585F"/>
          <w:sz w:val="21"/>
          <w:szCs w:val="21"/>
          <w:lang w:val="ru-RU"/>
        </w:rPr>
        <w:t xml:space="preserve"> </w:t>
      </w:r>
      <w:ins w:id="18" w:author="Unknown">
        <w:r w:rsidR="0034686B" w:rsidRPr="0034686B">
          <w:rPr>
            <w:rFonts w:ascii="Arial" w:hAnsi="Arial" w:cs="Arial"/>
            <w:color w:val="47585F"/>
            <w:sz w:val="21"/>
            <w:szCs w:val="21"/>
            <w:lang w:val="ru-RU"/>
          </w:rPr>
          <w:t>расширяются межпозвонковые промежутки, становятся на место смещенные позвонки и диски. Метод довольно действенный, но главное, чтобы мануальный терапевт имел должный опыт и квалификацию. В противном случае возможно повреждение позвоночника с необратимыми последствиями.</w:t>
        </w:r>
      </w:ins>
    </w:p>
    <w:p w:rsidR="0034686B" w:rsidRPr="0034686B" w:rsidRDefault="0034686B" w:rsidP="0034686B">
      <w:pPr>
        <w:pStyle w:val="2"/>
        <w:shd w:val="clear" w:color="auto" w:fill="FFFFFF"/>
        <w:spacing w:before="375" w:after="75"/>
        <w:ind w:left="225"/>
        <w:textAlignment w:val="baseline"/>
        <w:rPr>
          <w:ins w:id="19" w:author="Unknown"/>
          <w:rFonts w:ascii="Helvetica" w:hAnsi="Helvetica" w:cs="Times New Roman"/>
          <w:b w:val="0"/>
          <w:bCs w:val="0"/>
          <w:color w:val="55A329"/>
          <w:sz w:val="30"/>
          <w:szCs w:val="30"/>
          <w:lang w:val="ru-RU"/>
        </w:rPr>
      </w:pPr>
      <w:bookmarkStart w:id="20" w:name="lfk"/>
      <w:bookmarkEnd w:id="20"/>
      <w:ins w:id="21" w:author="Unknown">
        <w:r w:rsidRPr="0034686B">
          <w:rPr>
            <w:rFonts w:ascii="Helvetica" w:hAnsi="Helvetica"/>
            <w:b w:val="0"/>
            <w:bCs w:val="0"/>
            <w:color w:val="55A329"/>
            <w:sz w:val="30"/>
            <w:szCs w:val="30"/>
            <w:lang w:val="ru-RU"/>
          </w:rPr>
          <w:t>Лечебная физкультура</w:t>
        </w:r>
      </w:ins>
    </w:p>
    <w:p w:rsidR="0034686B" w:rsidRPr="0034686B" w:rsidRDefault="0034686B" w:rsidP="0034686B">
      <w:pPr>
        <w:pStyle w:val="a4"/>
        <w:shd w:val="clear" w:color="auto" w:fill="FFFFFF"/>
        <w:spacing w:before="0" w:beforeAutospacing="0" w:after="240" w:afterAutospacing="0" w:line="294" w:lineRule="atLeast"/>
        <w:textAlignment w:val="baseline"/>
        <w:rPr>
          <w:ins w:id="22" w:author="Unknown"/>
          <w:rFonts w:ascii="Arial" w:hAnsi="Arial" w:cs="Arial"/>
          <w:color w:val="47585F"/>
          <w:sz w:val="21"/>
          <w:szCs w:val="21"/>
          <w:lang w:val="ru-RU"/>
        </w:rPr>
      </w:pPr>
      <w:ins w:id="23" w:author="Unknown">
        <w:r w:rsidRPr="0034686B">
          <w:rPr>
            <w:rFonts w:ascii="Arial" w:hAnsi="Arial" w:cs="Arial"/>
            <w:color w:val="47585F"/>
            <w:sz w:val="21"/>
            <w:szCs w:val="21"/>
            <w:lang w:val="ru-RU"/>
          </w:rPr>
          <w:t xml:space="preserve">Задачи лечебной физкультуры (ЛФК) при остеохондрозе – это уменьшение болей и расслабление напряженных мышц спины и нижних конечностей. В данной ситуации лечебная физкультура может проводиться не только на стадии выздоровления, но и в остром периоде. В острой фазе лечение проводится путем укладки больного в специальном положении. Пациента укладывают на </w:t>
        </w:r>
        <w:proofErr w:type="gramStart"/>
        <w:r w:rsidRPr="0034686B">
          <w:rPr>
            <w:rFonts w:ascii="Arial" w:hAnsi="Arial" w:cs="Arial"/>
            <w:color w:val="47585F"/>
            <w:sz w:val="21"/>
            <w:szCs w:val="21"/>
            <w:lang w:val="ru-RU"/>
          </w:rPr>
          <w:t>спину</w:t>
        </w:r>
        <w:proofErr w:type="gramEnd"/>
        <w:r w:rsidRPr="0034686B">
          <w:rPr>
            <w:rFonts w:ascii="Arial" w:hAnsi="Arial" w:cs="Arial"/>
            <w:color w:val="47585F"/>
            <w:sz w:val="21"/>
            <w:szCs w:val="21"/>
            <w:lang w:val="ru-RU"/>
          </w:rPr>
          <w:t xml:space="preserve"> на жесткую поверхность. Под голову подкладывают невысокую подушку, ноги сгибают в тазобедренных и коленных суставах. Постельный режим в такой позе обеспечивает щадящую нагрузку на поясничный отдел позвоночника.</w:t>
        </w:r>
      </w:ins>
    </w:p>
    <w:p w:rsidR="0034686B" w:rsidRPr="0034686B" w:rsidRDefault="0034686B" w:rsidP="0034686B">
      <w:pPr>
        <w:pStyle w:val="a4"/>
        <w:shd w:val="clear" w:color="auto" w:fill="FFFFFF"/>
        <w:spacing w:before="0" w:beforeAutospacing="0" w:after="240" w:afterAutospacing="0" w:line="294" w:lineRule="atLeast"/>
        <w:textAlignment w:val="baseline"/>
        <w:rPr>
          <w:ins w:id="24" w:author="Unknown"/>
          <w:rFonts w:ascii="Arial" w:hAnsi="Arial" w:cs="Arial"/>
          <w:color w:val="47585F"/>
          <w:sz w:val="21"/>
          <w:szCs w:val="21"/>
          <w:lang w:val="ru-RU"/>
        </w:rPr>
      </w:pPr>
      <w:ins w:id="25" w:author="Unknown">
        <w:r w:rsidRPr="0034686B">
          <w:rPr>
            <w:rFonts w:ascii="Arial" w:hAnsi="Arial" w:cs="Arial"/>
            <w:color w:val="47585F"/>
            <w:sz w:val="21"/>
            <w:szCs w:val="21"/>
            <w:lang w:val="ru-RU"/>
          </w:rPr>
          <w:t>В дальнейшем выполняют подвижные упражнения. Эти упражнения в случае пояснично-крестцового остеохондроза пациент выполняет на спине, на животе и в коленно-локтевом положении. В ходе занятий лечебной физкультурой осуществляется статическая и динамическая нагрузка на разные группы мышц спины, туловища, нижних конечностей. Непременное условие лечебной физкультуры – ровное дыхание, правильное чередование вдохов и выдохов.</w:t>
        </w:r>
      </w:ins>
    </w:p>
    <w:p w:rsidR="0034686B" w:rsidRPr="0034686B" w:rsidRDefault="0034686B" w:rsidP="0034686B">
      <w:pPr>
        <w:pStyle w:val="a4"/>
        <w:shd w:val="clear" w:color="auto" w:fill="FFFFFF"/>
        <w:spacing w:before="0" w:beforeAutospacing="0" w:after="0" w:afterAutospacing="0" w:line="294" w:lineRule="atLeast"/>
        <w:textAlignment w:val="baseline"/>
        <w:rPr>
          <w:ins w:id="26" w:author="Unknown"/>
          <w:rFonts w:ascii="Arial" w:hAnsi="Arial" w:cs="Arial"/>
          <w:color w:val="47585F"/>
          <w:sz w:val="21"/>
          <w:szCs w:val="21"/>
          <w:lang w:val="ru-RU"/>
        </w:rPr>
      </w:pPr>
      <w:ins w:id="27" w:author="Unknown">
        <w:r w:rsidRPr="0034686B">
          <w:rPr>
            <w:rFonts w:ascii="Arial" w:hAnsi="Arial" w:cs="Arial"/>
            <w:color w:val="47585F"/>
            <w:sz w:val="21"/>
            <w:szCs w:val="21"/>
            <w:lang w:val="ru-RU"/>
          </w:rPr>
          <w:t xml:space="preserve">В дальнейшем осуществляют </w:t>
        </w:r>
        <w:proofErr w:type="spellStart"/>
        <w:r w:rsidRPr="0034686B">
          <w:rPr>
            <w:rFonts w:ascii="Arial" w:hAnsi="Arial" w:cs="Arial"/>
            <w:color w:val="47585F"/>
            <w:sz w:val="21"/>
            <w:szCs w:val="21"/>
            <w:lang w:val="ru-RU"/>
          </w:rPr>
          <w:t>тракцию</w:t>
        </w:r>
        <w:proofErr w:type="spellEnd"/>
        <w:r w:rsidRPr="0034686B">
          <w:rPr>
            <w:rFonts w:ascii="Arial" w:hAnsi="Arial" w:cs="Arial"/>
            <w:color w:val="47585F"/>
            <w:sz w:val="21"/>
            <w:szCs w:val="21"/>
            <w:lang w:val="ru-RU"/>
          </w:rPr>
          <w:t xml:space="preserve"> позвоночного столба - вытяжение его по продольной оси. В ходе вытяжения расширяются промежутки между позвонками, устраняется блок </w:t>
        </w:r>
        <w:r w:rsidRPr="0034686B">
          <w:rPr>
            <w:rFonts w:ascii="Arial" w:hAnsi="Arial" w:cs="Arial"/>
            <w:color w:val="47585F"/>
            <w:sz w:val="21"/>
            <w:szCs w:val="21"/>
            <w:lang w:val="ru-RU"/>
          </w:rPr>
          <w:lastRenderedPageBreak/>
          <w:t xml:space="preserve">корешков спинномозговых нервов и чрезмерное смещение кпереди поясничного отдела (патологический лордоз). </w:t>
        </w:r>
        <w:proofErr w:type="spellStart"/>
        <w:r w:rsidRPr="0034686B">
          <w:rPr>
            <w:rFonts w:ascii="Arial" w:hAnsi="Arial" w:cs="Arial"/>
            <w:color w:val="47585F"/>
            <w:sz w:val="21"/>
            <w:szCs w:val="21"/>
            <w:lang w:val="ru-RU"/>
          </w:rPr>
          <w:t>Тракцию</w:t>
        </w:r>
        <w:proofErr w:type="spellEnd"/>
        <w:r w:rsidRPr="0034686B">
          <w:rPr>
            <w:rFonts w:ascii="Arial" w:hAnsi="Arial" w:cs="Arial"/>
            <w:color w:val="47585F"/>
            <w:sz w:val="21"/>
            <w:szCs w:val="21"/>
            <w:lang w:val="ru-RU"/>
          </w:rPr>
          <w:t xml:space="preserve"> выполняют на специальных кроватях и доске </w:t>
        </w:r>
        <w:proofErr w:type="spellStart"/>
        <w:r w:rsidRPr="0034686B">
          <w:rPr>
            <w:rFonts w:ascii="Arial" w:hAnsi="Arial" w:cs="Arial"/>
            <w:color w:val="47585F"/>
            <w:sz w:val="21"/>
            <w:szCs w:val="21"/>
            <w:lang w:val="ru-RU"/>
          </w:rPr>
          <w:t>Евминова</w:t>
        </w:r>
        <w:proofErr w:type="spellEnd"/>
        <w:r w:rsidRPr="0034686B">
          <w:rPr>
            <w:rFonts w:ascii="Arial" w:hAnsi="Arial" w:cs="Arial"/>
            <w:color w:val="47585F"/>
            <w:sz w:val="21"/>
            <w:szCs w:val="21"/>
            <w:lang w:val="ru-RU"/>
          </w:rPr>
          <w:t xml:space="preserve">. Простейший способ </w:t>
        </w:r>
        <w:proofErr w:type="spellStart"/>
        <w:r w:rsidRPr="0034686B">
          <w:rPr>
            <w:rFonts w:ascii="Arial" w:hAnsi="Arial" w:cs="Arial"/>
            <w:color w:val="47585F"/>
            <w:sz w:val="21"/>
            <w:szCs w:val="21"/>
            <w:lang w:val="ru-RU"/>
          </w:rPr>
          <w:t>тракции</w:t>
        </w:r>
        <w:proofErr w:type="spellEnd"/>
        <w:r w:rsidRPr="0034686B">
          <w:rPr>
            <w:rFonts w:ascii="Arial" w:hAnsi="Arial" w:cs="Arial"/>
            <w:color w:val="47585F"/>
            <w:sz w:val="21"/>
            <w:szCs w:val="21"/>
            <w:lang w:val="ru-RU"/>
          </w:rPr>
          <w:t xml:space="preserve"> – вис на перекладине. При этом вытяжение позвоночника осуществляется под собственным весом.</w:t>
        </w:r>
      </w:ins>
    </w:p>
    <w:p w:rsidR="0034686B" w:rsidRPr="0034686B" w:rsidRDefault="0034686B" w:rsidP="00C63F82">
      <w:pPr>
        <w:rPr>
          <w:sz w:val="24"/>
          <w:lang w:val="ru-RU"/>
        </w:rPr>
      </w:pPr>
    </w:p>
    <w:p w:rsidR="008E2D88" w:rsidRDefault="008E2D88" w:rsidP="008E2D88">
      <w:pPr>
        <w:rPr>
          <w:b/>
          <w:sz w:val="24"/>
          <w:lang w:val="ru-RU"/>
        </w:rPr>
      </w:pPr>
      <w:r w:rsidRPr="008E2D88">
        <w:rPr>
          <w:b/>
          <w:sz w:val="24"/>
          <w:lang w:val="ru-RU"/>
        </w:rPr>
        <w:t>Профилактика</w:t>
      </w:r>
    </w:p>
    <w:p w:rsidR="00C63F82" w:rsidRPr="00C63F82" w:rsidRDefault="00C63F82" w:rsidP="00C63F82">
      <w:pPr>
        <w:shd w:val="clear" w:color="auto" w:fill="FFFFFF"/>
        <w:spacing w:after="300" w:line="330" w:lineRule="atLeast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r w:rsidRPr="00C63F82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Для сохранения здоровья поясницы следуйте правилам:</w:t>
      </w:r>
    </w:p>
    <w:p w:rsidR="00C63F82" w:rsidRPr="00C63F82" w:rsidRDefault="00C63F82" w:rsidP="00C63F82">
      <w:pPr>
        <w:numPr>
          <w:ilvl w:val="0"/>
          <w:numId w:val="32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r w:rsidRPr="00C63F82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при работе за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компьютером держите спину ровно, чаще меняйте положение тела;</w:t>
      </w:r>
    </w:p>
    <w:p w:rsidR="00C63F82" w:rsidRPr="00C63F82" w:rsidRDefault="00C63F82" w:rsidP="00C63F82">
      <w:pPr>
        <w:numPr>
          <w:ilvl w:val="0"/>
          <w:numId w:val="32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eastAsia="Times New Roman" w:hAnsi="Trebuchet MS" w:cs="Times New Roman"/>
          <w:color w:val="535252"/>
          <w:sz w:val="21"/>
          <w:szCs w:val="21"/>
        </w:rPr>
      </w:pPr>
      <w:proofErr w:type="spellStart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занимайтесь</w:t>
      </w:r>
      <w:proofErr w:type="spellEnd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 xml:space="preserve"> </w:t>
      </w:r>
      <w:proofErr w:type="spellStart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плаванием</w:t>
      </w:r>
      <w:proofErr w:type="spellEnd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 xml:space="preserve">, </w:t>
      </w:r>
      <w:proofErr w:type="spellStart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закаляйтесь</w:t>
      </w:r>
      <w:proofErr w:type="spellEnd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;</w:t>
      </w:r>
    </w:p>
    <w:p w:rsidR="00C63F82" w:rsidRPr="00C63F82" w:rsidRDefault="00C63F82" w:rsidP="00C63F82">
      <w:pPr>
        <w:numPr>
          <w:ilvl w:val="0"/>
          <w:numId w:val="32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r w:rsidRPr="00C63F82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выбирайте стулья и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кресла, которые поддерживают позвоночник;</w:t>
      </w:r>
    </w:p>
    <w:p w:rsidR="00C63F82" w:rsidRPr="00C63F82" w:rsidRDefault="00C63F82" w:rsidP="00C63F82">
      <w:pPr>
        <w:numPr>
          <w:ilvl w:val="0"/>
          <w:numId w:val="32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eastAsia="Times New Roman" w:hAnsi="Trebuchet MS" w:cs="Times New Roman"/>
          <w:color w:val="535252"/>
          <w:sz w:val="21"/>
          <w:szCs w:val="21"/>
        </w:rPr>
      </w:pPr>
      <w:proofErr w:type="spellStart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спите</w:t>
      </w:r>
      <w:proofErr w:type="spellEnd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 xml:space="preserve"> </w:t>
      </w:r>
      <w:proofErr w:type="spellStart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на</w:t>
      </w:r>
      <w:proofErr w:type="spellEnd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proofErr w:type="spellStart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ортопедическом</w:t>
      </w:r>
      <w:proofErr w:type="spellEnd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 xml:space="preserve"> </w:t>
      </w:r>
      <w:proofErr w:type="spellStart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матрасе</w:t>
      </w:r>
      <w:proofErr w:type="spellEnd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;</w:t>
      </w:r>
    </w:p>
    <w:p w:rsidR="00C63F82" w:rsidRPr="00C63F82" w:rsidRDefault="00C63F82" w:rsidP="00C63F82">
      <w:pPr>
        <w:numPr>
          <w:ilvl w:val="0"/>
          <w:numId w:val="32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r w:rsidRPr="00C63F82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перед тем, как поднять тяжёлый предмет, присядьте, держите спину ровно;</w:t>
      </w:r>
    </w:p>
    <w:p w:rsidR="00C63F82" w:rsidRPr="00C63F82" w:rsidRDefault="00C63F82" w:rsidP="00C63F82">
      <w:pPr>
        <w:numPr>
          <w:ilvl w:val="0"/>
          <w:numId w:val="32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r w:rsidRPr="00C63F82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распределяйте тяжести в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две руки;</w:t>
      </w:r>
    </w:p>
    <w:p w:rsidR="00C63F82" w:rsidRPr="00C63F82" w:rsidRDefault="00C63F82" w:rsidP="00C63F82">
      <w:pPr>
        <w:numPr>
          <w:ilvl w:val="0"/>
          <w:numId w:val="32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r w:rsidRPr="00C63F82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не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носите обувь на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 </w:t>
      </w:r>
      <w:r w:rsidRPr="00C63F82"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  <w:t>высоком каблуке;</w:t>
      </w:r>
    </w:p>
    <w:p w:rsidR="00C63F82" w:rsidRPr="00C63F82" w:rsidRDefault="00C63F82" w:rsidP="00C63F82">
      <w:pPr>
        <w:numPr>
          <w:ilvl w:val="0"/>
          <w:numId w:val="32"/>
        </w:numPr>
        <w:shd w:val="clear" w:color="auto" w:fill="FFFFFF"/>
        <w:spacing w:before="100" w:beforeAutospacing="1" w:after="75" w:line="330" w:lineRule="atLeast"/>
        <w:ind w:left="0"/>
        <w:rPr>
          <w:rFonts w:ascii="Trebuchet MS" w:eastAsia="Times New Roman" w:hAnsi="Trebuchet MS" w:cs="Times New Roman"/>
          <w:color w:val="535252"/>
          <w:sz w:val="21"/>
          <w:szCs w:val="21"/>
        </w:rPr>
      </w:pPr>
      <w:proofErr w:type="spellStart"/>
      <w:proofErr w:type="gramStart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избегайте</w:t>
      </w:r>
      <w:proofErr w:type="spellEnd"/>
      <w:proofErr w:type="gramEnd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 xml:space="preserve"> </w:t>
      </w:r>
      <w:proofErr w:type="spellStart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переохлаждения</w:t>
      </w:r>
      <w:proofErr w:type="spellEnd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 xml:space="preserve">, </w:t>
      </w:r>
      <w:proofErr w:type="spellStart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сквозняков</w:t>
      </w:r>
      <w:proofErr w:type="spellEnd"/>
      <w:r w:rsidRPr="00C63F82">
        <w:rPr>
          <w:rFonts w:ascii="Trebuchet MS" w:eastAsia="Times New Roman" w:hAnsi="Trebuchet MS" w:cs="Times New Roman"/>
          <w:color w:val="535252"/>
          <w:sz w:val="21"/>
          <w:szCs w:val="21"/>
        </w:rPr>
        <w:t>.</w:t>
      </w:r>
    </w:p>
    <w:p w:rsidR="0034686B" w:rsidRPr="0034686B" w:rsidRDefault="0034686B" w:rsidP="0034686B">
      <w:pPr>
        <w:pStyle w:val="a8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4686B"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E6E6E6"/>
          <w:lang w:val="ru-RU"/>
        </w:rPr>
        <w:t>При остеохондрозе важно есть низкокалорийную пищу, желательно приготовленную на пару, не реже шести раз в день небольшими порциями. Особенно полезными являются: молочные продукты; свежие овощи, зелень, фрукты и фруктовое желе; оливковое масло, сок лимона; белковые продукты; холодец, заливное; морская рыба; продукты с высоким содержанием кальция, витамина</w:t>
      </w:r>
      <w:proofErr w:type="gramStart"/>
      <w:r w:rsidRPr="0034686B"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E6E6E6"/>
          <w:lang w:val="ru-RU"/>
        </w:rPr>
        <w:t xml:space="preserve"> А</w:t>
      </w:r>
      <w:proofErr w:type="gramEnd"/>
      <w:r w:rsidRPr="0034686B"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E6E6E6"/>
          <w:lang w:val="ru-RU"/>
        </w:rPr>
        <w:t xml:space="preserve">, </w:t>
      </w:r>
      <w:r w:rsidRPr="0034686B"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E6E6E6"/>
        </w:rPr>
        <w:t>D</w:t>
      </w:r>
      <w:r w:rsidRPr="0034686B"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E6E6E6"/>
          <w:lang w:val="ru-RU"/>
        </w:rPr>
        <w:t xml:space="preserve">, В, С, магния, фосфора; очищенная, минеральная вода. Полезными также являются продукты, содержащие </w:t>
      </w:r>
      <w:proofErr w:type="spellStart"/>
      <w:r w:rsidRPr="0034686B"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E6E6E6"/>
          <w:lang w:val="ru-RU"/>
        </w:rPr>
        <w:t>хондропротекторы</w:t>
      </w:r>
      <w:proofErr w:type="spellEnd"/>
      <w:r w:rsidRPr="0034686B"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E6E6E6"/>
          <w:lang w:val="ru-RU"/>
        </w:rPr>
        <w:t>, например, хрящи животных в сочетании с пророщенными зёрнами злаков.</w:t>
      </w:r>
    </w:p>
    <w:p w:rsidR="00C63F82" w:rsidRPr="008E2D88" w:rsidRDefault="00C63F82" w:rsidP="008E2D88">
      <w:pPr>
        <w:rPr>
          <w:b/>
          <w:sz w:val="24"/>
          <w:lang w:val="ru-RU"/>
        </w:rPr>
      </w:pPr>
    </w:p>
    <w:p w:rsidR="008E4395" w:rsidRDefault="008E4395">
      <w:pPr>
        <w:rPr>
          <w:b/>
          <w:lang w:val="ru-RU"/>
        </w:rPr>
      </w:pPr>
      <w:r w:rsidRPr="00FC3CB1">
        <w:rPr>
          <w:b/>
          <w:lang w:val="ru-RU"/>
        </w:rPr>
        <w:cr/>
      </w:r>
    </w:p>
    <w:p w:rsidR="00400BB0" w:rsidRDefault="00400BB0">
      <w:pPr>
        <w:rPr>
          <w:b/>
          <w:lang w:val="ru-RU"/>
        </w:rPr>
      </w:pPr>
    </w:p>
    <w:p w:rsidR="00400BB0" w:rsidRDefault="00400BB0">
      <w:pPr>
        <w:rPr>
          <w:b/>
          <w:lang w:val="ru-RU"/>
        </w:rPr>
      </w:pPr>
    </w:p>
    <w:p w:rsidR="00400BB0" w:rsidRDefault="00400BB0">
      <w:pPr>
        <w:rPr>
          <w:b/>
          <w:lang w:val="ru-RU"/>
        </w:rPr>
      </w:pPr>
    </w:p>
    <w:p w:rsidR="00400BB0" w:rsidRDefault="00400BB0">
      <w:pPr>
        <w:rPr>
          <w:b/>
          <w:lang w:val="ru-RU"/>
        </w:rPr>
      </w:pPr>
    </w:p>
    <w:p w:rsidR="00400BB0" w:rsidRPr="00FC3CB1" w:rsidRDefault="00400BB0">
      <w:pPr>
        <w:rPr>
          <w:b/>
          <w:lang w:val="ru-RU"/>
        </w:rPr>
      </w:pPr>
    </w:p>
    <w:p w:rsidR="00764425" w:rsidRDefault="00764425">
      <w:pPr>
        <w:rPr>
          <w:b/>
          <w:color w:val="FF0000"/>
          <w:sz w:val="32"/>
          <w:lang w:val="ru-RU"/>
        </w:rPr>
      </w:pPr>
    </w:p>
    <w:p w:rsidR="00764425" w:rsidRDefault="00764425">
      <w:pPr>
        <w:rPr>
          <w:b/>
          <w:sz w:val="36"/>
          <w:lang w:val="ru-RU"/>
        </w:rPr>
      </w:pPr>
      <w:r w:rsidRPr="00764425">
        <w:rPr>
          <w:b/>
          <w:sz w:val="36"/>
          <w:lang w:val="ru-RU"/>
        </w:rPr>
        <w:lastRenderedPageBreak/>
        <w:t>Радикулит</w:t>
      </w:r>
    </w:p>
    <w:p w:rsidR="00764425" w:rsidRPr="00764425" w:rsidRDefault="00764425" w:rsidP="00764425">
      <w:pPr>
        <w:pStyle w:val="a4"/>
        <w:shd w:val="clear" w:color="auto" w:fill="FFFFFF"/>
        <w:spacing w:before="0" w:beforeAutospacing="0" w:after="180" w:afterAutospacing="0" w:line="360" w:lineRule="atLeast"/>
        <w:rPr>
          <w:rFonts w:ascii="Georgia" w:hAnsi="Georgia"/>
          <w:color w:val="000000"/>
          <w:lang w:val="ru-RU"/>
        </w:rPr>
      </w:pPr>
      <w:r w:rsidRPr="00764425">
        <w:rPr>
          <w:rFonts w:ascii="Georgia" w:hAnsi="Georgia"/>
          <w:color w:val="000000"/>
          <w:lang w:val="ru-RU"/>
        </w:rPr>
        <w:t>Радикулит</w:t>
      </w:r>
      <w:r>
        <w:rPr>
          <w:rFonts w:ascii="Georgia" w:hAnsi="Georgia"/>
          <w:color w:val="000000"/>
        </w:rPr>
        <w:t> </w:t>
      </w:r>
      <w:r w:rsidRPr="00764425">
        <w:rPr>
          <w:rFonts w:ascii="Georgia" w:hAnsi="Georgia"/>
          <w:color w:val="000000"/>
          <w:lang w:val="ru-RU"/>
        </w:rPr>
        <w:t>— это воспаление корешка одного из</w:t>
      </w:r>
      <w:r>
        <w:rPr>
          <w:rFonts w:ascii="Georgia" w:hAnsi="Georgia"/>
          <w:color w:val="000000"/>
        </w:rPr>
        <w:t> </w:t>
      </w:r>
      <w:r w:rsidRPr="00764425">
        <w:rPr>
          <w:rFonts w:ascii="Georgia" w:hAnsi="Georgia"/>
          <w:color w:val="000000"/>
          <w:lang w:val="ru-RU"/>
        </w:rPr>
        <w:t>спинномозговых нервов.</w:t>
      </w:r>
    </w:p>
    <w:p w:rsidR="00764425" w:rsidRPr="00764425" w:rsidRDefault="00764425" w:rsidP="00764425">
      <w:pPr>
        <w:pStyle w:val="a4"/>
        <w:shd w:val="clear" w:color="auto" w:fill="FFFFFF"/>
        <w:spacing w:before="0" w:beforeAutospacing="0" w:after="0" w:afterAutospacing="0" w:line="360" w:lineRule="atLeast"/>
        <w:rPr>
          <w:rFonts w:ascii="Georgia" w:hAnsi="Georgia"/>
          <w:color w:val="000000"/>
          <w:lang w:val="ru-RU"/>
        </w:rPr>
      </w:pPr>
      <w:r w:rsidRPr="00764425">
        <w:rPr>
          <w:rFonts w:ascii="Georgia" w:hAnsi="Georgia"/>
          <w:color w:val="000000"/>
          <w:lang w:val="ru-RU"/>
        </w:rPr>
        <w:t>Радикулит начинается внезапно. Казалось</w:t>
      </w:r>
      <w:r>
        <w:rPr>
          <w:rFonts w:ascii="Georgia" w:hAnsi="Georgia"/>
          <w:color w:val="000000"/>
        </w:rPr>
        <w:t> </w:t>
      </w:r>
      <w:r w:rsidRPr="00764425">
        <w:rPr>
          <w:rFonts w:ascii="Georgia" w:hAnsi="Georgia"/>
          <w:color w:val="000000"/>
          <w:lang w:val="ru-RU"/>
        </w:rPr>
        <w:t>бы, ничто не</w:t>
      </w:r>
      <w:r>
        <w:rPr>
          <w:rFonts w:ascii="Georgia" w:hAnsi="Georgia"/>
          <w:color w:val="000000"/>
        </w:rPr>
        <w:t> </w:t>
      </w:r>
      <w:r w:rsidRPr="00764425">
        <w:rPr>
          <w:rFonts w:ascii="Georgia" w:hAnsi="Georgia"/>
          <w:color w:val="000000"/>
          <w:lang w:val="ru-RU"/>
        </w:rPr>
        <w:t>предвещало неприятностей, и</w:t>
      </w:r>
      <w:r>
        <w:rPr>
          <w:rFonts w:ascii="Georgia" w:hAnsi="Georgia"/>
          <w:color w:val="000000"/>
        </w:rPr>
        <w:t> </w:t>
      </w:r>
      <w:r w:rsidRPr="00764425">
        <w:rPr>
          <w:rFonts w:ascii="Georgia" w:hAnsi="Georgia"/>
          <w:color w:val="000000"/>
          <w:lang w:val="ru-RU"/>
        </w:rPr>
        <w:t>вдруг: неловкое</w:t>
      </w:r>
      <w:r>
        <w:rPr>
          <w:rStyle w:val="apple-converted-space"/>
          <w:rFonts w:ascii="Georgia" w:hAnsi="Georgia"/>
          <w:color w:val="000000"/>
        </w:rPr>
        <w:t> </w:t>
      </w:r>
      <w:hyperlink r:id="rId26" w:history="1">
        <w:r w:rsidRPr="00764425">
          <w:rPr>
            <w:rStyle w:val="a3"/>
            <w:rFonts w:ascii="Georgia" w:hAnsi="Georgia"/>
            <w:color w:val="003366"/>
            <w:lang w:val="ru-RU"/>
          </w:rPr>
          <w:t>движение</w:t>
        </w:r>
      </w:hyperlink>
      <w:r>
        <w:rPr>
          <w:rFonts w:ascii="Georgia" w:hAnsi="Georgia"/>
          <w:color w:val="000000"/>
        </w:rPr>
        <w:t> </w:t>
      </w:r>
      <w:r w:rsidRPr="00764425">
        <w:rPr>
          <w:rFonts w:ascii="Georgia" w:hAnsi="Georgia"/>
          <w:color w:val="000000"/>
          <w:lang w:val="ru-RU"/>
        </w:rPr>
        <w:t>— и</w:t>
      </w:r>
      <w:r>
        <w:rPr>
          <w:rFonts w:ascii="Georgia" w:hAnsi="Georgia"/>
          <w:color w:val="000000"/>
        </w:rPr>
        <w:t> </w:t>
      </w:r>
      <w:r w:rsidRPr="00764425">
        <w:rPr>
          <w:rFonts w:ascii="Georgia" w:hAnsi="Georgia"/>
          <w:color w:val="000000"/>
          <w:lang w:val="ru-RU"/>
        </w:rPr>
        <w:t>резко «вступило» в</w:t>
      </w:r>
      <w:r>
        <w:rPr>
          <w:rFonts w:ascii="Georgia" w:hAnsi="Georgia"/>
          <w:color w:val="000000"/>
        </w:rPr>
        <w:t> </w:t>
      </w:r>
      <w:r w:rsidRPr="00764425">
        <w:rPr>
          <w:rFonts w:ascii="Georgia" w:hAnsi="Georgia"/>
          <w:color w:val="000000"/>
          <w:lang w:val="ru-RU"/>
        </w:rPr>
        <w:t>спину. Да</w:t>
      </w:r>
      <w:r>
        <w:rPr>
          <w:rFonts w:ascii="Georgia" w:hAnsi="Georgia"/>
          <w:color w:val="000000"/>
        </w:rPr>
        <w:t> </w:t>
      </w:r>
      <w:r w:rsidRPr="00764425">
        <w:rPr>
          <w:rFonts w:ascii="Georgia" w:hAnsi="Georgia"/>
          <w:color w:val="000000"/>
          <w:lang w:val="ru-RU"/>
        </w:rPr>
        <w:t>так, что слезы из</w:t>
      </w:r>
      <w:r>
        <w:rPr>
          <w:rFonts w:ascii="Georgia" w:hAnsi="Georgia"/>
          <w:color w:val="000000"/>
        </w:rPr>
        <w:t> </w:t>
      </w:r>
      <w:hyperlink r:id="rId27" w:history="1">
        <w:r w:rsidRPr="00764425">
          <w:rPr>
            <w:rStyle w:val="a3"/>
            <w:rFonts w:ascii="Georgia" w:hAnsi="Georgia"/>
            <w:color w:val="003366"/>
            <w:lang w:val="ru-RU"/>
          </w:rPr>
          <w:t>глаз</w:t>
        </w:r>
      </w:hyperlink>
      <w:r w:rsidRPr="00764425">
        <w:rPr>
          <w:rFonts w:ascii="Georgia" w:hAnsi="Georgia"/>
          <w:color w:val="000000"/>
          <w:lang w:val="ru-RU"/>
        </w:rPr>
        <w:t>, и</w:t>
      </w:r>
      <w:r>
        <w:rPr>
          <w:rFonts w:ascii="Georgia" w:hAnsi="Georgia"/>
          <w:color w:val="000000"/>
        </w:rPr>
        <w:t> </w:t>
      </w:r>
      <w:r w:rsidRPr="00764425">
        <w:rPr>
          <w:rFonts w:ascii="Georgia" w:hAnsi="Georgia"/>
          <w:color w:val="000000"/>
          <w:lang w:val="ru-RU"/>
        </w:rPr>
        <w:t>ни</w:t>
      </w:r>
      <w:r>
        <w:rPr>
          <w:rFonts w:ascii="Georgia" w:hAnsi="Georgia"/>
          <w:color w:val="000000"/>
        </w:rPr>
        <w:t> </w:t>
      </w:r>
      <w:r w:rsidRPr="00764425">
        <w:rPr>
          <w:rFonts w:ascii="Georgia" w:hAnsi="Georgia"/>
          <w:color w:val="000000"/>
          <w:lang w:val="ru-RU"/>
        </w:rPr>
        <w:t>согнуться, ни</w:t>
      </w:r>
      <w:r>
        <w:rPr>
          <w:rFonts w:ascii="Georgia" w:hAnsi="Georgia"/>
          <w:color w:val="000000"/>
        </w:rPr>
        <w:t> </w:t>
      </w:r>
      <w:r w:rsidRPr="00764425">
        <w:rPr>
          <w:rFonts w:ascii="Georgia" w:hAnsi="Georgia"/>
          <w:color w:val="000000"/>
          <w:lang w:val="ru-RU"/>
        </w:rPr>
        <w:t>разогнуться невозможно. Тем, кто хотя</w:t>
      </w:r>
      <w:r>
        <w:rPr>
          <w:rFonts w:ascii="Georgia" w:hAnsi="Georgia"/>
          <w:color w:val="000000"/>
        </w:rPr>
        <w:t> </w:t>
      </w:r>
      <w:r w:rsidRPr="00764425">
        <w:rPr>
          <w:rFonts w:ascii="Georgia" w:hAnsi="Georgia"/>
          <w:color w:val="000000"/>
          <w:lang w:val="ru-RU"/>
        </w:rPr>
        <w:t>бы раз в</w:t>
      </w:r>
      <w:r>
        <w:rPr>
          <w:rFonts w:ascii="Georgia" w:hAnsi="Georgia"/>
          <w:color w:val="000000"/>
        </w:rPr>
        <w:t> </w:t>
      </w:r>
      <w:r w:rsidRPr="00764425">
        <w:rPr>
          <w:rFonts w:ascii="Georgia" w:hAnsi="Georgia"/>
          <w:color w:val="000000"/>
          <w:lang w:val="ru-RU"/>
        </w:rPr>
        <w:t>жизни такое испытал, объяснять, что такое радикулит, не</w:t>
      </w:r>
      <w:r>
        <w:rPr>
          <w:rFonts w:ascii="Georgia" w:hAnsi="Georgia"/>
          <w:color w:val="000000"/>
        </w:rPr>
        <w:t> </w:t>
      </w:r>
      <w:r w:rsidRPr="00764425">
        <w:rPr>
          <w:rFonts w:ascii="Georgia" w:hAnsi="Georgia"/>
          <w:color w:val="000000"/>
          <w:lang w:val="ru-RU"/>
        </w:rPr>
        <w:t>нужно.</w:t>
      </w:r>
    </w:p>
    <w:p w:rsidR="00764425" w:rsidRPr="00764425" w:rsidRDefault="00764425" w:rsidP="00764425">
      <w:pPr>
        <w:pStyle w:val="a4"/>
        <w:shd w:val="clear" w:color="auto" w:fill="FFFFFF"/>
        <w:spacing w:before="0" w:beforeAutospacing="0" w:after="0" w:afterAutospacing="0" w:line="360" w:lineRule="atLeast"/>
        <w:rPr>
          <w:rFonts w:ascii="Georgia" w:hAnsi="Georgia"/>
          <w:color w:val="000000"/>
          <w:lang w:val="ru-RU"/>
        </w:rPr>
      </w:pPr>
      <w:r w:rsidRPr="00764425">
        <w:rPr>
          <w:rFonts w:ascii="Georgia" w:hAnsi="Georgia"/>
          <w:color w:val="000000"/>
          <w:lang w:val="ru-RU"/>
        </w:rPr>
        <w:t>Если верить статистике, от</w:t>
      </w:r>
      <w:r>
        <w:rPr>
          <w:rFonts w:ascii="Georgia" w:hAnsi="Georgia"/>
          <w:color w:val="000000"/>
        </w:rPr>
        <w:t> </w:t>
      </w:r>
      <w:r w:rsidRPr="00764425">
        <w:rPr>
          <w:rFonts w:ascii="Georgia" w:hAnsi="Georgia"/>
          <w:color w:val="000000"/>
          <w:lang w:val="ru-RU"/>
        </w:rPr>
        <w:t>радикулита страдает каждый восьмой житель Земли старше сорока лет. Но, к</w:t>
      </w:r>
      <w:r>
        <w:rPr>
          <w:rFonts w:ascii="Georgia" w:hAnsi="Georgia"/>
          <w:color w:val="000000"/>
        </w:rPr>
        <w:t> </w:t>
      </w:r>
      <w:r w:rsidRPr="00764425">
        <w:rPr>
          <w:rFonts w:ascii="Georgia" w:hAnsi="Georgia"/>
          <w:color w:val="000000"/>
          <w:lang w:val="ru-RU"/>
        </w:rPr>
        <w:t>сожалению, за</w:t>
      </w:r>
      <w:r>
        <w:rPr>
          <w:rFonts w:ascii="Georgia" w:hAnsi="Georgia"/>
          <w:color w:val="000000"/>
        </w:rPr>
        <w:t> </w:t>
      </w:r>
      <w:r w:rsidRPr="00764425">
        <w:rPr>
          <w:rFonts w:ascii="Georgia" w:hAnsi="Georgia"/>
          <w:color w:val="000000"/>
          <w:lang w:val="ru-RU"/>
        </w:rPr>
        <w:t>последние несколько десятилетий эта болезнь сильно помолодела. Сегодня на</w:t>
      </w:r>
      <w:r>
        <w:rPr>
          <w:rFonts w:ascii="Georgia" w:hAnsi="Georgia"/>
          <w:color w:val="000000"/>
        </w:rPr>
        <w:t> </w:t>
      </w:r>
      <w:r w:rsidRPr="00764425">
        <w:rPr>
          <w:rFonts w:ascii="Georgia" w:hAnsi="Georgia"/>
          <w:color w:val="000000"/>
          <w:lang w:val="ru-RU"/>
        </w:rPr>
        <w:t>радикулит жалуются уже не</w:t>
      </w:r>
      <w:r>
        <w:rPr>
          <w:rFonts w:ascii="Georgia" w:hAnsi="Georgia"/>
          <w:color w:val="000000"/>
        </w:rPr>
        <w:t> </w:t>
      </w:r>
      <w:r w:rsidRPr="00764425">
        <w:rPr>
          <w:rFonts w:ascii="Georgia" w:hAnsi="Georgia"/>
          <w:color w:val="000000"/>
          <w:lang w:val="ru-RU"/>
        </w:rPr>
        <w:t>только</w:t>
      </w:r>
      <w:r>
        <w:rPr>
          <w:rFonts w:ascii="Georgia" w:hAnsi="Georgia"/>
          <w:color w:val="000000"/>
          <w:lang w:val="ru-RU"/>
        </w:rPr>
        <w:t xml:space="preserve"> </w:t>
      </w:r>
      <w:r w:rsidRPr="00764425">
        <w:rPr>
          <w:rFonts w:ascii="Georgia" w:hAnsi="Georgia"/>
          <w:color w:val="000000"/>
          <w:lang w:val="ru-RU"/>
        </w:rPr>
        <w:t>старичк</w:t>
      </w:r>
      <w:proofErr w:type="gramStart"/>
      <w:r w:rsidRPr="00764425">
        <w:rPr>
          <w:rFonts w:ascii="Georgia" w:hAnsi="Georgia"/>
          <w:color w:val="000000"/>
          <w:lang w:val="ru-RU"/>
        </w:rPr>
        <w:t>и-</w:t>
      </w:r>
      <w:proofErr w:type="gramEnd"/>
      <w:r>
        <w:rPr>
          <w:rFonts w:ascii="Georgia" w:hAnsi="Georgia"/>
          <w:color w:val="000000"/>
        </w:rPr>
        <w:fldChar w:fldCharType="begin"/>
      </w:r>
      <w:r w:rsidRPr="00764425">
        <w:rPr>
          <w:rFonts w:ascii="Georgia" w:hAnsi="Georgia"/>
          <w:color w:val="000000"/>
          <w:lang w:val="ru-RU"/>
        </w:rPr>
        <w:instrText xml:space="preserve"> </w:instrText>
      </w:r>
      <w:r>
        <w:rPr>
          <w:rFonts w:ascii="Georgia" w:hAnsi="Georgia"/>
          <w:color w:val="000000"/>
        </w:rPr>
        <w:instrText>HYPERLINK</w:instrText>
      </w:r>
      <w:r w:rsidRPr="00764425">
        <w:rPr>
          <w:rFonts w:ascii="Georgia" w:hAnsi="Georgia"/>
          <w:color w:val="000000"/>
          <w:lang w:val="ru-RU"/>
        </w:rPr>
        <w:instrText xml:space="preserve"> "</w:instrText>
      </w:r>
      <w:r>
        <w:rPr>
          <w:rFonts w:ascii="Georgia" w:hAnsi="Georgia"/>
          <w:color w:val="000000"/>
        </w:rPr>
        <w:instrText>http</w:instrText>
      </w:r>
      <w:r w:rsidRPr="00764425">
        <w:rPr>
          <w:rFonts w:ascii="Georgia" w:hAnsi="Georgia"/>
          <w:color w:val="000000"/>
          <w:lang w:val="ru-RU"/>
        </w:rPr>
        <w:instrText>://</w:instrText>
      </w:r>
      <w:r>
        <w:rPr>
          <w:rFonts w:ascii="Georgia" w:hAnsi="Georgia"/>
          <w:color w:val="000000"/>
        </w:rPr>
        <w:instrText>medportal</w:instrText>
      </w:r>
      <w:r w:rsidRPr="00764425">
        <w:rPr>
          <w:rFonts w:ascii="Georgia" w:hAnsi="Georgia"/>
          <w:color w:val="000000"/>
          <w:lang w:val="ru-RU"/>
        </w:rPr>
        <w:instrText>.</w:instrText>
      </w:r>
      <w:r>
        <w:rPr>
          <w:rFonts w:ascii="Georgia" w:hAnsi="Georgia"/>
          <w:color w:val="000000"/>
        </w:rPr>
        <w:instrText>ru</w:instrText>
      </w:r>
      <w:r w:rsidRPr="00764425">
        <w:rPr>
          <w:rFonts w:ascii="Georgia" w:hAnsi="Georgia"/>
          <w:color w:val="000000"/>
          <w:lang w:val="ru-RU"/>
        </w:rPr>
        <w:instrText>/</w:instrText>
      </w:r>
      <w:r>
        <w:rPr>
          <w:rFonts w:ascii="Georgia" w:hAnsi="Georgia"/>
          <w:color w:val="000000"/>
        </w:rPr>
        <w:instrText>enc</w:instrText>
      </w:r>
      <w:r w:rsidRPr="00764425">
        <w:rPr>
          <w:rFonts w:ascii="Georgia" w:hAnsi="Georgia"/>
          <w:color w:val="000000"/>
          <w:lang w:val="ru-RU"/>
        </w:rPr>
        <w:instrText>/</w:instrText>
      </w:r>
      <w:r>
        <w:rPr>
          <w:rFonts w:ascii="Georgia" w:hAnsi="Georgia"/>
          <w:color w:val="000000"/>
        </w:rPr>
        <w:instrText>psychology</w:instrText>
      </w:r>
      <w:r w:rsidRPr="00764425">
        <w:rPr>
          <w:rFonts w:ascii="Georgia" w:hAnsi="Georgia"/>
          <w:color w:val="000000"/>
          <w:lang w:val="ru-RU"/>
        </w:rPr>
        <w:instrText>/</w:instrText>
      </w:r>
      <w:r>
        <w:rPr>
          <w:rFonts w:ascii="Georgia" w:hAnsi="Georgia"/>
          <w:color w:val="000000"/>
        </w:rPr>
        <w:instrText>medicalpsychology</w:instrText>
      </w:r>
      <w:r w:rsidRPr="00764425">
        <w:rPr>
          <w:rFonts w:ascii="Georgia" w:hAnsi="Georgia"/>
          <w:color w:val="000000"/>
          <w:lang w:val="ru-RU"/>
        </w:rPr>
        <w:instrText xml:space="preserve">/5/" </w:instrText>
      </w:r>
      <w:r>
        <w:rPr>
          <w:rFonts w:ascii="Georgia" w:hAnsi="Georgia"/>
          <w:color w:val="000000"/>
        </w:rPr>
        <w:fldChar w:fldCharType="separate"/>
      </w:r>
      <w:r w:rsidRPr="00764425">
        <w:rPr>
          <w:rStyle w:val="a3"/>
          <w:rFonts w:ascii="Georgia" w:hAnsi="Georgia"/>
          <w:color w:val="003366"/>
          <w:lang w:val="ru-RU"/>
        </w:rPr>
        <w:t>пенсионеры</w:t>
      </w:r>
      <w:r>
        <w:rPr>
          <w:rFonts w:ascii="Georgia" w:hAnsi="Georgia"/>
          <w:color w:val="000000"/>
        </w:rPr>
        <w:fldChar w:fldCharType="end"/>
      </w:r>
      <w:r w:rsidRPr="00764425">
        <w:rPr>
          <w:rFonts w:ascii="Georgia" w:hAnsi="Georgia"/>
          <w:color w:val="000000"/>
          <w:lang w:val="ru-RU"/>
        </w:rPr>
        <w:t>,</w:t>
      </w:r>
      <w:r>
        <w:rPr>
          <w:rStyle w:val="apple-converted-space"/>
          <w:rFonts w:ascii="Georgia" w:hAnsi="Georgia"/>
          <w:color w:val="000000"/>
        </w:rPr>
        <w:t> </w:t>
      </w:r>
      <w:r w:rsidRPr="00764425">
        <w:rPr>
          <w:rFonts w:ascii="Georgia" w:hAnsi="Georgia"/>
          <w:color w:val="000000"/>
          <w:lang w:val="ru-RU"/>
        </w:rPr>
        <w:t>но</w:t>
      </w:r>
      <w:r>
        <w:rPr>
          <w:rFonts w:ascii="Georgia" w:hAnsi="Georgia"/>
          <w:color w:val="000000"/>
        </w:rPr>
        <w:t> </w:t>
      </w:r>
      <w:r w:rsidRPr="00764425">
        <w:rPr>
          <w:rFonts w:ascii="Georgia" w:hAnsi="Georgia"/>
          <w:color w:val="000000"/>
          <w:lang w:val="ru-RU"/>
        </w:rPr>
        <w:t>и</w:t>
      </w:r>
      <w:r>
        <w:rPr>
          <w:rFonts w:ascii="Georgia" w:hAnsi="Georgia"/>
          <w:color w:val="000000"/>
        </w:rPr>
        <w:t> </w:t>
      </w:r>
      <w:r w:rsidRPr="00764425">
        <w:rPr>
          <w:rFonts w:ascii="Georgia" w:hAnsi="Georgia"/>
          <w:color w:val="000000"/>
          <w:lang w:val="ru-RU"/>
        </w:rPr>
        <w:t>достаточно</w:t>
      </w:r>
      <w:r>
        <w:rPr>
          <w:rStyle w:val="apple-converted-space"/>
          <w:rFonts w:ascii="Georgia" w:hAnsi="Georgia"/>
          <w:color w:val="000000"/>
        </w:rPr>
        <w:t> </w:t>
      </w:r>
      <w:hyperlink r:id="rId28" w:history="1">
        <w:r w:rsidRPr="00764425">
          <w:rPr>
            <w:rStyle w:val="a3"/>
            <w:rFonts w:ascii="Georgia" w:hAnsi="Georgia"/>
            <w:color w:val="003366"/>
            <w:lang w:val="ru-RU"/>
          </w:rPr>
          <w:t>молодые люди</w:t>
        </w:r>
      </w:hyperlink>
      <w:r w:rsidRPr="00764425">
        <w:rPr>
          <w:rFonts w:ascii="Georgia" w:hAnsi="Georgia"/>
          <w:color w:val="000000"/>
          <w:lang w:val="ru-RU"/>
        </w:rPr>
        <w:t>. Особенно много среди них профессиональных спортсменов и</w:t>
      </w:r>
      <w:r>
        <w:rPr>
          <w:rFonts w:ascii="Georgia" w:hAnsi="Georgia"/>
          <w:color w:val="000000"/>
        </w:rPr>
        <w:t> </w:t>
      </w:r>
      <w:r w:rsidRPr="00764425">
        <w:rPr>
          <w:rFonts w:ascii="Georgia" w:hAnsi="Georgia"/>
          <w:color w:val="000000"/>
          <w:lang w:val="ru-RU"/>
        </w:rPr>
        <w:t>лиц, занимающихся умственным трудом, например, тех, кто целыми днями сидит за</w:t>
      </w:r>
      <w:r>
        <w:rPr>
          <w:rFonts w:ascii="Georgia" w:hAnsi="Georgia"/>
          <w:color w:val="000000"/>
        </w:rPr>
        <w:t> </w:t>
      </w:r>
      <w:r w:rsidRPr="00764425">
        <w:rPr>
          <w:rFonts w:ascii="Georgia" w:hAnsi="Georgia"/>
          <w:color w:val="000000"/>
          <w:lang w:val="ru-RU"/>
        </w:rPr>
        <w:t>компьютером.</w:t>
      </w:r>
    </w:p>
    <w:p w:rsidR="00764425" w:rsidRDefault="00764425">
      <w:pPr>
        <w:rPr>
          <w:b/>
          <w:sz w:val="36"/>
          <w:lang w:val="ru-RU"/>
        </w:rPr>
      </w:pPr>
    </w:p>
    <w:p w:rsidR="00764425" w:rsidRPr="00764425" w:rsidRDefault="00764425" w:rsidP="00764425">
      <w:pPr>
        <w:pStyle w:val="3"/>
        <w:shd w:val="clear" w:color="auto" w:fill="FFFFFF"/>
        <w:spacing w:before="270" w:beforeAutospacing="0" w:after="90" w:afterAutospacing="0" w:line="360" w:lineRule="atLeast"/>
        <w:rPr>
          <w:rFonts w:ascii="Georgia" w:hAnsi="Georgia"/>
          <w:color w:val="000000"/>
          <w:sz w:val="24"/>
          <w:szCs w:val="24"/>
          <w:lang w:val="ru-RU"/>
        </w:rPr>
      </w:pPr>
      <w:r w:rsidRPr="00764425">
        <w:rPr>
          <w:rFonts w:ascii="Georgia" w:hAnsi="Georgia"/>
          <w:color w:val="000000"/>
          <w:sz w:val="24"/>
          <w:szCs w:val="24"/>
          <w:lang w:val="ru-RU"/>
        </w:rPr>
        <w:t>Причины</w:t>
      </w:r>
    </w:p>
    <w:p w:rsidR="00764425" w:rsidRPr="00764425" w:rsidRDefault="00764425" w:rsidP="00764425">
      <w:pPr>
        <w:pStyle w:val="a4"/>
        <w:shd w:val="clear" w:color="auto" w:fill="FFFFFF"/>
        <w:spacing w:before="0" w:beforeAutospacing="0" w:after="0" w:afterAutospacing="0" w:line="360" w:lineRule="atLeast"/>
        <w:rPr>
          <w:rFonts w:ascii="Georgia" w:hAnsi="Georgia"/>
          <w:color w:val="000000"/>
          <w:lang w:val="ru-RU"/>
        </w:rPr>
      </w:pPr>
      <w:r w:rsidRPr="00764425">
        <w:rPr>
          <w:rFonts w:ascii="Georgia" w:hAnsi="Georgia"/>
          <w:color w:val="000000"/>
          <w:lang w:val="ru-RU"/>
        </w:rPr>
        <w:t>Между всеми позвонками есть</w:t>
      </w:r>
      <w:r>
        <w:rPr>
          <w:rFonts w:ascii="Georgia" w:hAnsi="Georgia"/>
          <w:color w:val="000000"/>
        </w:rPr>
        <w:t> </w:t>
      </w:r>
      <w:r w:rsidRPr="00764425">
        <w:rPr>
          <w:rFonts w:ascii="Georgia" w:hAnsi="Georgia"/>
          <w:color w:val="000000"/>
          <w:lang w:val="ru-RU"/>
        </w:rPr>
        <w:t>отверстия, через которые от</w:t>
      </w:r>
      <w:r>
        <w:rPr>
          <w:rFonts w:ascii="Georgia" w:hAnsi="Georgia"/>
          <w:color w:val="000000"/>
        </w:rPr>
        <w:t> </w:t>
      </w:r>
      <w:r w:rsidRPr="00764425">
        <w:rPr>
          <w:rFonts w:ascii="Georgia" w:hAnsi="Georgia"/>
          <w:color w:val="000000"/>
          <w:lang w:val="ru-RU"/>
        </w:rPr>
        <w:t>спинного мозга</w:t>
      </w:r>
      <w:r>
        <w:rPr>
          <w:rFonts w:ascii="Georgia" w:hAnsi="Georgia"/>
          <w:color w:val="000000"/>
        </w:rPr>
        <w:t> </w:t>
      </w:r>
      <w:r w:rsidRPr="00764425">
        <w:rPr>
          <w:rFonts w:ascii="Georgia" w:hAnsi="Georgia"/>
          <w:color w:val="000000"/>
          <w:lang w:val="ru-RU"/>
        </w:rPr>
        <w:t>отходят</w:t>
      </w:r>
      <w:r>
        <w:rPr>
          <w:rFonts w:ascii="Georgia" w:hAnsi="Georgia"/>
          <w:color w:val="000000"/>
        </w:rPr>
        <w:t> </w:t>
      </w:r>
      <w:r w:rsidRPr="00764425">
        <w:rPr>
          <w:rFonts w:ascii="Georgia" w:hAnsi="Georgia"/>
          <w:color w:val="000000"/>
          <w:lang w:val="ru-RU"/>
        </w:rPr>
        <w:t>нервы. Если эти нервы повреждаются или воспаляются</w:t>
      </w:r>
      <w:r>
        <w:rPr>
          <w:rFonts w:ascii="Georgia" w:hAnsi="Georgia"/>
          <w:color w:val="000000"/>
        </w:rPr>
        <w:t> </w:t>
      </w:r>
      <w:r w:rsidRPr="00764425">
        <w:rPr>
          <w:rFonts w:ascii="Georgia" w:hAnsi="Georgia"/>
          <w:color w:val="000000"/>
          <w:lang w:val="ru-RU"/>
        </w:rPr>
        <w:t>— возникает радикулит. Примерно в</w:t>
      </w:r>
      <w:r>
        <w:rPr>
          <w:rFonts w:ascii="Georgia" w:hAnsi="Georgia"/>
          <w:color w:val="000000"/>
        </w:rPr>
        <w:t> </w:t>
      </w:r>
      <w:r w:rsidRPr="00764425">
        <w:rPr>
          <w:rFonts w:ascii="Georgia" w:hAnsi="Georgia"/>
          <w:color w:val="000000"/>
          <w:lang w:val="ru-RU"/>
        </w:rPr>
        <w:t>95% случаев радикулит</w:t>
      </w:r>
      <w:r>
        <w:rPr>
          <w:rFonts w:ascii="Georgia" w:hAnsi="Georgia"/>
          <w:color w:val="000000"/>
        </w:rPr>
        <w:t> </w:t>
      </w:r>
      <w:r w:rsidRPr="00764425">
        <w:rPr>
          <w:rFonts w:ascii="Georgia" w:hAnsi="Georgia"/>
          <w:color w:val="000000"/>
          <w:lang w:val="ru-RU"/>
        </w:rPr>
        <w:t>— проявление</w:t>
      </w:r>
      <w:r>
        <w:rPr>
          <w:rFonts w:ascii="Georgia" w:hAnsi="Georgia"/>
          <w:color w:val="000000"/>
          <w:lang w:val="ru-RU"/>
        </w:rPr>
        <w:t xml:space="preserve"> </w:t>
      </w:r>
      <w:hyperlink r:id="rId29" w:history="1">
        <w:r w:rsidRPr="00764425">
          <w:rPr>
            <w:rStyle w:val="a3"/>
            <w:rFonts w:ascii="Georgia" w:hAnsi="Georgia"/>
            <w:color w:val="003366"/>
            <w:lang w:val="ru-RU"/>
          </w:rPr>
          <w:t>остеохондроза</w:t>
        </w:r>
      </w:hyperlink>
      <w:r w:rsidRPr="00764425">
        <w:rPr>
          <w:rFonts w:ascii="Georgia" w:hAnsi="Georgia"/>
          <w:color w:val="000000"/>
          <w:lang w:val="ru-RU"/>
        </w:rPr>
        <w:t>, а</w:t>
      </w:r>
      <w:r>
        <w:rPr>
          <w:rFonts w:ascii="Georgia" w:hAnsi="Georgia"/>
          <w:color w:val="000000"/>
        </w:rPr>
        <w:t> </w:t>
      </w:r>
      <w:proofErr w:type="gramStart"/>
      <w:r w:rsidRPr="00764425">
        <w:rPr>
          <w:rFonts w:ascii="Georgia" w:hAnsi="Georgia"/>
          <w:color w:val="000000"/>
          <w:lang w:val="ru-RU"/>
        </w:rPr>
        <w:t>в</w:t>
      </w:r>
      <w:proofErr w:type="gramEnd"/>
      <w:r>
        <w:rPr>
          <w:rFonts w:ascii="Georgia" w:hAnsi="Georgia"/>
          <w:color w:val="000000"/>
        </w:rPr>
        <w:t> </w:t>
      </w:r>
      <w:proofErr w:type="gramStart"/>
      <w:r w:rsidRPr="00764425">
        <w:rPr>
          <w:rFonts w:ascii="Georgia" w:hAnsi="Georgia"/>
          <w:color w:val="000000"/>
          <w:lang w:val="ru-RU"/>
        </w:rPr>
        <w:t>оставшихся</w:t>
      </w:r>
      <w:proofErr w:type="gramEnd"/>
      <w:r w:rsidRPr="00764425">
        <w:rPr>
          <w:rFonts w:ascii="Georgia" w:hAnsi="Georgia"/>
          <w:color w:val="000000"/>
          <w:lang w:val="ru-RU"/>
        </w:rPr>
        <w:t xml:space="preserve"> 5%</w:t>
      </w:r>
      <w:r>
        <w:rPr>
          <w:rFonts w:ascii="Georgia" w:hAnsi="Georgia"/>
          <w:color w:val="000000"/>
        </w:rPr>
        <w:t> </w:t>
      </w:r>
      <w:r w:rsidRPr="00764425">
        <w:rPr>
          <w:rFonts w:ascii="Georgia" w:hAnsi="Georgia"/>
          <w:color w:val="000000"/>
          <w:lang w:val="ru-RU"/>
        </w:rPr>
        <w:t>— результат застарелой травмы позвоночника,</w:t>
      </w:r>
      <w:r>
        <w:rPr>
          <w:rFonts w:ascii="Georgia" w:hAnsi="Georgia"/>
          <w:color w:val="000000"/>
        </w:rPr>
        <w:t> </w:t>
      </w:r>
      <w:r w:rsidRPr="00764425">
        <w:rPr>
          <w:rFonts w:ascii="Georgia" w:hAnsi="Georgia"/>
          <w:color w:val="000000"/>
          <w:lang w:val="ru-RU"/>
        </w:rPr>
        <w:t>или</w:t>
      </w:r>
      <w:r>
        <w:rPr>
          <w:rFonts w:ascii="Georgia" w:hAnsi="Georgia"/>
          <w:color w:val="000000"/>
        </w:rPr>
        <w:t> </w:t>
      </w:r>
      <w:hyperlink r:id="rId30" w:history="1">
        <w:r w:rsidRPr="00764425">
          <w:rPr>
            <w:rStyle w:val="a3"/>
            <w:rFonts w:ascii="Georgia" w:hAnsi="Georgia"/>
            <w:color w:val="003366"/>
            <w:lang w:val="ru-RU"/>
          </w:rPr>
          <w:t>грыжи межпозвонковых дисков</w:t>
        </w:r>
      </w:hyperlink>
      <w:r w:rsidRPr="00764425">
        <w:rPr>
          <w:rFonts w:ascii="Georgia" w:hAnsi="Georgia"/>
          <w:color w:val="000000"/>
          <w:lang w:val="ru-RU"/>
        </w:rPr>
        <w:t>. А</w:t>
      </w:r>
      <w:r>
        <w:rPr>
          <w:rFonts w:ascii="Georgia" w:hAnsi="Georgia"/>
          <w:color w:val="000000"/>
        </w:rPr>
        <w:t> </w:t>
      </w:r>
      <w:r w:rsidRPr="00764425">
        <w:rPr>
          <w:rFonts w:ascii="Georgia" w:hAnsi="Georgia"/>
          <w:color w:val="000000"/>
          <w:lang w:val="ru-RU"/>
        </w:rPr>
        <w:t>спровоцировать приступ радикулита могут</w:t>
      </w:r>
      <w:r>
        <w:rPr>
          <w:rFonts w:ascii="Georgia" w:hAnsi="Georgia"/>
          <w:color w:val="000000"/>
        </w:rPr>
        <w:t> </w:t>
      </w:r>
      <w:r w:rsidRPr="00764425">
        <w:rPr>
          <w:rFonts w:ascii="Georgia" w:hAnsi="Georgia"/>
          <w:color w:val="000000"/>
          <w:lang w:val="ru-RU"/>
        </w:rPr>
        <w:t>неловкие движения,</w:t>
      </w:r>
      <w:r>
        <w:rPr>
          <w:rFonts w:ascii="Georgia" w:hAnsi="Georgia"/>
          <w:color w:val="000000"/>
        </w:rPr>
        <w:t> </w:t>
      </w:r>
      <w:r w:rsidRPr="00764425">
        <w:rPr>
          <w:rFonts w:ascii="Georgia" w:hAnsi="Georgia"/>
          <w:color w:val="000000"/>
          <w:lang w:val="ru-RU"/>
        </w:rPr>
        <w:t>поднятие тяжестей,</w:t>
      </w:r>
      <w:r>
        <w:rPr>
          <w:rStyle w:val="apple-converted-space"/>
          <w:rFonts w:ascii="Georgia" w:hAnsi="Georgia"/>
          <w:color w:val="000000"/>
        </w:rPr>
        <w:t> </w:t>
      </w:r>
      <w:hyperlink r:id="rId31" w:history="1">
        <w:r w:rsidRPr="00764425">
          <w:rPr>
            <w:rStyle w:val="a3"/>
            <w:rFonts w:ascii="Georgia" w:hAnsi="Georgia"/>
            <w:color w:val="003366"/>
            <w:lang w:val="ru-RU"/>
          </w:rPr>
          <w:t>сон</w:t>
        </w:r>
      </w:hyperlink>
      <w:r>
        <w:rPr>
          <w:rStyle w:val="apple-converted-space"/>
          <w:rFonts w:ascii="Georgia" w:hAnsi="Georgia"/>
          <w:color w:val="000000"/>
        </w:rPr>
        <w:t> </w:t>
      </w:r>
      <w:r w:rsidRPr="00764425">
        <w:rPr>
          <w:rFonts w:ascii="Georgia" w:hAnsi="Georgia"/>
          <w:color w:val="000000"/>
          <w:lang w:val="ru-RU"/>
        </w:rPr>
        <w:t>в</w:t>
      </w:r>
      <w:r>
        <w:rPr>
          <w:rFonts w:ascii="Georgia" w:hAnsi="Georgia"/>
          <w:color w:val="000000"/>
        </w:rPr>
        <w:t> </w:t>
      </w:r>
      <w:r w:rsidRPr="00764425">
        <w:rPr>
          <w:rFonts w:ascii="Georgia" w:hAnsi="Georgia"/>
          <w:color w:val="000000"/>
          <w:lang w:val="ru-RU"/>
        </w:rPr>
        <w:t>неудобной позе</w:t>
      </w:r>
      <w:r>
        <w:rPr>
          <w:rFonts w:ascii="Georgia" w:hAnsi="Georgia"/>
          <w:color w:val="000000"/>
        </w:rPr>
        <w:t> </w:t>
      </w:r>
      <w:r w:rsidRPr="00764425">
        <w:rPr>
          <w:rFonts w:ascii="Georgia" w:hAnsi="Georgia"/>
          <w:color w:val="000000"/>
          <w:lang w:val="ru-RU"/>
        </w:rPr>
        <w:t>или</w:t>
      </w:r>
      <w:r>
        <w:rPr>
          <w:rFonts w:ascii="Georgia" w:hAnsi="Georgia"/>
          <w:color w:val="000000"/>
        </w:rPr>
        <w:t> </w:t>
      </w:r>
      <w:hyperlink r:id="rId32" w:history="1">
        <w:r w:rsidRPr="00764425">
          <w:rPr>
            <w:rStyle w:val="a3"/>
            <w:rFonts w:ascii="Georgia" w:hAnsi="Georgia"/>
            <w:color w:val="003366"/>
            <w:lang w:val="ru-RU"/>
          </w:rPr>
          <w:t>инфекция</w:t>
        </w:r>
      </w:hyperlink>
      <w:r w:rsidRPr="00764425">
        <w:rPr>
          <w:rFonts w:ascii="Georgia" w:hAnsi="Georgia"/>
          <w:color w:val="000000"/>
          <w:lang w:val="ru-RU"/>
        </w:rPr>
        <w:t>.</w:t>
      </w:r>
      <w:r>
        <w:rPr>
          <w:rFonts w:ascii="Georgia" w:hAnsi="Georgia"/>
          <w:color w:val="000000"/>
        </w:rPr>
        <w:t> </w:t>
      </w:r>
    </w:p>
    <w:p w:rsidR="00764425" w:rsidRDefault="00764425">
      <w:pPr>
        <w:rPr>
          <w:b/>
          <w:sz w:val="36"/>
          <w:lang w:val="ru-RU"/>
        </w:rPr>
      </w:pPr>
    </w:p>
    <w:p w:rsidR="00764425" w:rsidRDefault="00764425">
      <w:pPr>
        <w:rPr>
          <w:b/>
          <w:sz w:val="36"/>
          <w:lang w:val="ru-RU"/>
        </w:rPr>
      </w:pPr>
      <w:r>
        <w:rPr>
          <w:b/>
          <w:sz w:val="36"/>
          <w:lang w:val="ru-RU"/>
        </w:rPr>
        <w:t>Симптомы</w:t>
      </w:r>
    </w:p>
    <w:p w:rsidR="00764425" w:rsidRPr="00764425" w:rsidRDefault="00764425" w:rsidP="00764425">
      <w:pPr>
        <w:pStyle w:val="a4"/>
        <w:shd w:val="clear" w:color="auto" w:fill="FFFFFF"/>
        <w:spacing w:before="0" w:beforeAutospacing="0" w:after="0" w:afterAutospacing="0" w:line="360" w:lineRule="atLeast"/>
        <w:rPr>
          <w:rFonts w:ascii="Georgia" w:hAnsi="Georgia"/>
          <w:color w:val="000000"/>
          <w:lang w:val="ru-RU"/>
        </w:rPr>
      </w:pPr>
      <w:r w:rsidRPr="00764425">
        <w:rPr>
          <w:rFonts w:ascii="Georgia" w:hAnsi="Georgia"/>
          <w:color w:val="000000"/>
          <w:lang w:val="ru-RU"/>
        </w:rPr>
        <w:t>Главный признак радикулита</w:t>
      </w:r>
      <w:r>
        <w:rPr>
          <w:rFonts w:ascii="Georgia" w:hAnsi="Georgia"/>
          <w:color w:val="000000"/>
        </w:rPr>
        <w:t> </w:t>
      </w:r>
      <w:r w:rsidRPr="00764425">
        <w:rPr>
          <w:rFonts w:ascii="Georgia" w:hAnsi="Georgia"/>
          <w:color w:val="000000"/>
          <w:lang w:val="ru-RU"/>
        </w:rPr>
        <w:t>—</w:t>
      </w:r>
      <w:r>
        <w:rPr>
          <w:rStyle w:val="apple-converted-space"/>
          <w:rFonts w:ascii="Georgia" w:hAnsi="Georgia"/>
          <w:color w:val="000000"/>
        </w:rPr>
        <w:t> </w:t>
      </w:r>
      <w:hyperlink r:id="rId33" w:history="1">
        <w:r w:rsidRPr="00764425">
          <w:rPr>
            <w:rStyle w:val="a3"/>
            <w:rFonts w:ascii="Georgia" w:hAnsi="Georgia"/>
            <w:color w:val="003366"/>
            <w:lang w:val="ru-RU"/>
          </w:rPr>
          <w:t>боль</w:t>
        </w:r>
      </w:hyperlink>
      <w:r w:rsidRPr="00764425">
        <w:rPr>
          <w:rFonts w:ascii="Georgia" w:hAnsi="Georgia"/>
          <w:color w:val="000000"/>
          <w:lang w:val="ru-RU"/>
        </w:rPr>
        <w:t>. Что именно будет болеть, напрямую зависит от</w:t>
      </w:r>
      <w:r>
        <w:rPr>
          <w:rFonts w:ascii="Georgia" w:hAnsi="Georgia"/>
          <w:color w:val="000000"/>
        </w:rPr>
        <w:t> </w:t>
      </w:r>
      <w:r w:rsidRPr="00764425">
        <w:rPr>
          <w:rFonts w:ascii="Georgia" w:hAnsi="Georgia"/>
          <w:color w:val="000000"/>
          <w:lang w:val="ru-RU"/>
        </w:rPr>
        <w:t>того, в</w:t>
      </w:r>
      <w:r>
        <w:rPr>
          <w:rFonts w:ascii="Georgia" w:hAnsi="Georgia"/>
          <w:color w:val="000000"/>
        </w:rPr>
        <w:t> </w:t>
      </w:r>
      <w:r w:rsidRPr="00764425">
        <w:rPr>
          <w:rFonts w:ascii="Georgia" w:hAnsi="Georgia"/>
          <w:color w:val="000000"/>
          <w:lang w:val="ru-RU"/>
        </w:rPr>
        <w:t>каком отделе</w:t>
      </w:r>
      <w:r>
        <w:rPr>
          <w:rFonts w:ascii="Georgia" w:hAnsi="Georgia"/>
          <w:color w:val="000000"/>
          <w:lang w:val="ru-RU"/>
        </w:rPr>
        <w:t xml:space="preserve"> </w:t>
      </w:r>
      <w:hyperlink r:id="rId34" w:history="1">
        <w:r w:rsidRPr="00764425">
          <w:rPr>
            <w:rStyle w:val="a3"/>
            <w:rFonts w:ascii="Georgia" w:hAnsi="Georgia"/>
            <w:color w:val="003366"/>
            <w:lang w:val="ru-RU"/>
          </w:rPr>
          <w:t>позвоночника</w:t>
        </w:r>
      </w:hyperlink>
      <w:r>
        <w:rPr>
          <w:rStyle w:val="apple-converted-space"/>
          <w:rFonts w:ascii="Georgia" w:hAnsi="Georgia"/>
          <w:color w:val="000000"/>
        </w:rPr>
        <w:t> </w:t>
      </w:r>
      <w:r w:rsidRPr="00764425">
        <w:rPr>
          <w:rFonts w:ascii="Georgia" w:hAnsi="Georgia"/>
          <w:color w:val="000000"/>
          <w:lang w:val="ru-RU"/>
        </w:rPr>
        <w:t>воспалился нервный корешок.</w:t>
      </w:r>
    </w:p>
    <w:p w:rsidR="00764425" w:rsidRPr="00764425" w:rsidRDefault="00764425" w:rsidP="00764425">
      <w:pPr>
        <w:pStyle w:val="a4"/>
        <w:shd w:val="clear" w:color="auto" w:fill="FFFFFF"/>
        <w:spacing w:before="0" w:beforeAutospacing="0" w:after="0" w:afterAutospacing="0" w:line="360" w:lineRule="atLeast"/>
        <w:rPr>
          <w:rFonts w:ascii="Georgia" w:hAnsi="Georgia"/>
          <w:color w:val="000000"/>
          <w:lang w:val="ru-RU"/>
        </w:rPr>
      </w:pPr>
      <w:r w:rsidRPr="00764425">
        <w:rPr>
          <w:rStyle w:val="a5"/>
          <w:rFonts w:ascii="Georgia" w:hAnsi="Georgia"/>
          <w:color w:val="000000"/>
          <w:lang w:val="ru-RU"/>
        </w:rPr>
        <w:t>Шейный радикулит</w:t>
      </w:r>
      <w:r>
        <w:rPr>
          <w:rStyle w:val="apple-converted-space"/>
          <w:rFonts w:ascii="Georgia" w:hAnsi="Georgia"/>
          <w:color w:val="000000"/>
        </w:rPr>
        <w:t> </w:t>
      </w:r>
      <w:r w:rsidRPr="00764425">
        <w:rPr>
          <w:rFonts w:ascii="Georgia" w:hAnsi="Georgia"/>
          <w:color w:val="000000"/>
          <w:lang w:val="ru-RU"/>
        </w:rPr>
        <w:t>характеризуется сильной болью в</w:t>
      </w:r>
      <w:r>
        <w:rPr>
          <w:rFonts w:ascii="Georgia" w:hAnsi="Georgia"/>
          <w:color w:val="000000"/>
        </w:rPr>
        <w:t> </w:t>
      </w:r>
      <w:r w:rsidRPr="00764425">
        <w:rPr>
          <w:rFonts w:ascii="Georgia" w:hAnsi="Georgia"/>
          <w:color w:val="000000"/>
          <w:lang w:val="ru-RU"/>
        </w:rPr>
        <w:t>шее и</w:t>
      </w:r>
      <w:r>
        <w:rPr>
          <w:rFonts w:ascii="Georgia" w:hAnsi="Georgia"/>
          <w:color w:val="000000"/>
        </w:rPr>
        <w:t> </w:t>
      </w:r>
      <w:r w:rsidRPr="00764425">
        <w:rPr>
          <w:rFonts w:ascii="Georgia" w:hAnsi="Georgia"/>
          <w:color w:val="000000"/>
          <w:lang w:val="ru-RU"/>
        </w:rPr>
        <w:t>затылке,</w:t>
      </w:r>
      <w:r>
        <w:rPr>
          <w:rStyle w:val="apple-converted-space"/>
          <w:rFonts w:ascii="Georgia" w:hAnsi="Georgia"/>
          <w:color w:val="000000"/>
        </w:rPr>
        <w:t> </w:t>
      </w:r>
      <w:hyperlink r:id="rId35" w:history="1">
        <w:r w:rsidRPr="00764425">
          <w:rPr>
            <w:rStyle w:val="a3"/>
            <w:rFonts w:ascii="Georgia" w:hAnsi="Georgia"/>
            <w:color w:val="003366"/>
            <w:lang w:val="ru-RU"/>
          </w:rPr>
          <w:t>кашель</w:t>
        </w:r>
      </w:hyperlink>
      <w:r>
        <w:rPr>
          <w:rStyle w:val="apple-converted-space"/>
          <w:rFonts w:ascii="Georgia" w:hAnsi="Georgia"/>
          <w:color w:val="000000"/>
        </w:rPr>
        <w:t> </w:t>
      </w:r>
      <w:r w:rsidRPr="00764425">
        <w:rPr>
          <w:rFonts w:ascii="Georgia" w:hAnsi="Georgia"/>
          <w:color w:val="000000"/>
          <w:lang w:val="ru-RU"/>
        </w:rPr>
        <w:t>и</w:t>
      </w:r>
      <w:r>
        <w:rPr>
          <w:rFonts w:ascii="Georgia" w:hAnsi="Georgia"/>
          <w:color w:val="000000"/>
        </w:rPr>
        <w:t> </w:t>
      </w:r>
      <w:r w:rsidRPr="00764425">
        <w:rPr>
          <w:rFonts w:ascii="Georgia" w:hAnsi="Georgia"/>
          <w:color w:val="000000"/>
          <w:lang w:val="ru-RU"/>
        </w:rPr>
        <w:t>любые движения головой эту боль усиливают. В</w:t>
      </w:r>
      <w:r>
        <w:rPr>
          <w:rFonts w:ascii="Georgia" w:hAnsi="Georgia"/>
          <w:color w:val="000000"/>
        </w:rPr>
        <w:t> </w:t>
      </w:r>
      <w:r w:rsidRPr="00764425">
        <w:rPr>
          <w:rFonts w:ascii="Georgia" w:hAnsi="Georgia"/>
          <w:color w:val="000000"/>
          <w:lang w:val="ru-RU"/>
        </w:rPr>
        <w:t>некоторых случаях у</w:t>
      </w:r>
      <w:r>
        <w:rPr>
          <w:rFonts w:ascii="Georgia" w:hAnsi="Georgia"/>
          <w:color w:val="000000"/>
        </w:rPr>
        <w:t> </w:t>
      </w:r>
      <w:r w:rsidRPr="00764425">
        <w:rPr>
          <w:rFonts w:ascii="Georgia" w:hAnsi="Georgia"/>
          <w:color w:val="000000"/>
          <w:lang w:val="ru-RU"/>
        </w:rPr>
        <w:t>человека с</w:t>
      </w:r>
      <w:r>
        <w:rPr>
          <w:rFonts w:ascii="Georgia" w:hAnsi="Georgia"/>
          <w:color w:val="000000"/>
        </w:rPr>
        <w:t> </w:t>
      </w:r>
      <w:r w:rsidRPr="00764425">
        <w:rPr>
          <w:rFonts w:ascii="Georgia" w:hAnsi="Georgia"/>
          <w:color w:val="000000"/>
          <w:lang w:val="ru-RU"/>
        </w:rPr>
        <w:t>шейным радикулитом начинает кружиться голова, ухудшается слух, и</w:t>
      </w:r>
      <w:r>
        <w:rPr>
          <w:rFonts w:ascii="Georgia" w:hAnsi="Georgia"/>
          <w:color w:val="000000"/>
        </w:rPr>
        <w:t> </w:t>
      </w:r>
      <w:r w:rsidRPr="00764425">
        <w:rPr>
          <w:rFonts w:ascii="Georgia" w:hAnsi="Georgia"/>
          <w:color w:val="000000"/>
          <w:lang w:val="ru-RU"/>
        </w:rPr>
        <w:t>появляется пошатывающаяся походка.</w:t>
      </w:r>
    </w:p>
    <w:p w:rsidR="00764425" w:rsidRPr="00764425" w:rsidRDefault="00764425" w:rsidP="00764425">
      <w:pPr>
        <w:pStyle w:val="a4"/>
        <w:shd w:val="clear" w:color="auto" w:fill="FFFFFF"/>
        <w:spacing w:before="0" w:beforeAutospacing="0" w:after="0" w:afterAutospacing="0" w:line="360" w:lineRule="atLeast"/>
        <w:rPr>
          <w:rFonts w:ascii="Georgia" w:hAnsi="Georgia"/>
          <w:color w:val="000000"/>
          <w:lang w:val="ru-RU"/>
        </w:rPr>
      </w:pPr>
      <w:r w:rsidRPr="00764425">
        <w:rPr>
          <w:rFonts w:ascii="Georgia" w:hAnsi="Georgia"/>
          <w:color w:val="000000"/>
          <w:lang w:val="ru-RU"/>
        </w:rPr>
        <w:t>При</w:t>
      </w:r>
      <w:r>
        <w:rPr>
          <w:rStyle w:val="apple-converted-space"/>
          <w:rFonts w:ascii="Georgia" w:hAnsi="Georgia"/>
          <w:color w:val="000000"/>
        </w:rPr>
        <w:t> </w:t>
      </w:r>
      <w:r w:rsidRPr="00764425">
        <w:rPr>
          <w:rStyle w:val="a5"/>
          <w:rFonts w:ascii="Georgia" w:hAnsi="Georgia"/>
          <w:color w:val="000000"/>
          <w:lang w:val="ru-RU"/>
        </w:rPr>
        <w:t>шейно-плечевом</w:t>
      </w:r>
      <w:r>
        <w:rPr>
          <w:rStyle w:val="apple-converted-space"/>
          <w:rFonts w:ascii="Georgia" w:hAnsi="Georgia"/>
          <w:color w:val="000000"/>
        </w:rPr>
        <w:t> </w:t>
      </w:r>
      <w:r w:rsidRPr="00764425">
        <w:rPr>
          <w:rFonts w:ascii="Georgia" w:hAnsi="Georgia"/>
          <w:color w:val="000000"/>
          <w:lang w:val="ru-RU"/>
        </w:rPr>
        <w:t>радикулите возникает резкая боль в</w:t>
      </w:r>
      <w:r>
        <w:rPr>
          <w:rFonts w:ascii="Georgia" w:hAnsi="Georgia"/>
          <w:color w:val="000000"/>
        </w:rPr>
        <w:t> </w:t>
      </w:r>
      <w:r w:rsidRPr="00764425">
        <w:rPr>
          <w:rFonts w:ascii="Georgia" w:hAnsi="Georgia"/>
          <w:color w:val="000000"/>
          <w:lang w:val="ru-RU"/>
        </w:rPr>
        <w:t>шее, плечах и</w:t>
      </w:r>
      <w:r>
        <w:rPr>
          <w:rFonts w:ascii="Georgia" w:hAnsi="Georgia"/>
          <w:color w:val="000000"/>
        </w:rPr>
        <w:t> </w:t>
      </w:r>
      <w:r w:rsidRPr="00764425">
        <w:rPr>
          <w:rFonts w:ascii="Georgia" w:hAnsi="Georgia"/>
          <w:color w:val="000000"/>
          <w:lang w:val="ru-RU"/>
        </w:rPr>
        <w:t>руках.</w:t>
      </w:r>
    </w:p>
    <w:p w:rsidR="00764425" w:rsidRPr="00764425" w:rsidRDefault="00764425" w:rsidP="00764425">
      <w:pPr>
        <w:pStyle w:val="a4"/>
        <w:shd w:val="clear" w:color="auto" w:fill="FFFFFF"/>
        <w:spacing w:before="0" w:beforeAutospacing="0" w:after="0" w:afterAutospacing="0" w:line="360" w:lineRule="atLeast"/>
        <w:rPr>
          <w:rFonts w:ascii="Georgia" w:hAnsi="Georgia"/>
          <w:color w:val="000000"/>
          <w:lang w:val="ru-RU"/>
        </w:rPr>
      </w:pPr>
      <w:r w:rsidRPr="00764425">
        <w:rPr>
          <w:rFonts w:ascii="Georgia" w:hAnsi="Georgia"/>
          <w:color w:val="000000"/>
          <w:lang w:val="ru-RU"/>
        </w:rPr>
        <w:t>При</w:t>
      </w:r>
      <w:r>
        <w:rPr>
          <w:rStyle w:val="apple-converted-space"/>
          <w:rFonts w:ascii="Georgia" w:hAnsi="Georgia"/>
          <w:color w:val="000000"/>
        </w:rPr>
        <w:t> </w:t>
      </w:r>
      <w:proofErr w:type="gramStart"/>
      <w:r w:rsidRPr="00764425">
        <w:rPr>
          <w:rStyle w:val="a5"/>
          <w:rFonts w:ascii="Georgia" w:hAnsi="Georgia"/>
          <w:color w:val="000000"/>
          <w:lang w:val="ru-RU"/>
        </w:rPr>
        <w:t>грудном</w:t>
      </w:r>
      <w:proofErr w:type="gramEnd"/>
      <w:r>
        <w:rPr>
          <w:rFonts w:ascii="Georgia" w:hAnsi="Georgia"/>
          <w:color w:val="000000"/>
        </w:rPr>
        <w:t> </w:t>
      </w:r>
      <w:r w:rsidRPr="00764425">
        <w:rPr>
          <w:rFonts w:ascii="Georgia" w:hAnsi="Georgia"/>
          <w:color w:val="000000"/>
          <w:lang w:val="ru-RU"/>
        </w:rPr>
        <w:t>— появляются приступы сильной боли, которая словно опоясывает грудную клетку.</w:t>
      </w:r>
    </w:p>
    <w:p w:rsidR="00764425" w:rsidRPr="00764425" w:rsidRDefault="00764425" w:rsidP="00764425">
      <w:pPr>
        <w:pStyle w:val="a4"/>
        <w:shd w:val="clear" w:color="auto" w:fill="FFFFFF"/>
        <w:spacing w:before="0" w:beforeAutospacing="0" w:after="0" w:afterAutospacing="0" w:line="360" w:lineRule="atLeast"/>
        <w:rPr>
          <w:rFonts w:ascii="Georgia" w:hAnsi="Georgia"/>
          <w:color w:val="000000"/>
          <w:lang w:val="ru-RU"/>
        </w:rPr>
      </w:pPr>
      <w:r w:rsidRPr="00764425">
        <w:rPr>
          <w:rFonts w:ascii="Georgia" w:hAnsi="Georgia"/>
          <w:color w:val="000000"/>
          <w:lang w:val="ru-RU"/>
        </w:rPr>
        <w:lastRenderedPageBreak/>
        <w:t>И, наконец, самый известный вид радикулита</w:t>
      </w:r>
      <w:r>
        <w:rPr>
          <w:rFonts w:ascii="Georgia" w:hAnsi="Georgia"/>
          <w:color w:val="000000"/>
        </w:rPr>
        <w:t> </w:t>
      </w:r>
      <w:r w:rsidRPr="00764425">
        <w:rPr>
          <w:rFonts w:ascii="Georgia" w:hAnsi="Georgia"/>
          <w:color w:val="000000"/>
          <w:lang w:val="ru-RU"/>
        </w:rPr>
        <w:t>—</w:t>
      </w:r>
      <w:r>
        <w:rPr>
          <w:rStyle w:val="apple-converted-space"/>
          <w:rFonts w:ascii="Georgia" w:hAnsi="Georgia"/>
          <w:color w:val="000000"/>
        </w:rPr>
        <w:t> </w:t>
      </w:r>
      <w:r w:rsidRPr="00764425">
        <w:rPr>
          <w:rStyle w:val="a5"/>
          <w:rFonts w:ascii="Georgia" w:hAnsi="Georgia"/>
          <w:color w:val="000000"/>
          <w:lang w:val="ru-RU"/>
        </w:rPr>
        <w:t>пояснично-крестцовый</w:t>
      </w:r>
      <w:r w:rsidRPr="00764425">
        <w:rPr>
          <w:rFonts w:ascii="Georgia" w:hAnsi="Georgia"/>
          <w:color w:val="000000"/>
          <w:lang w:val="ru-RU"/>
        </w:rPr>
        <w:t>.</w:t>
      </w:r>
      <w:r>
        <w:rPr>
          <w:rStyle w:val="apple-converted-space"/>
          <w:rFonts w:ascii="Georgia" w:hAnsi="Georgia"/>
          <w:color w:val="000000"/>
        </w:rPr>
        <w:t> </w:t>
      </w:r>
      <w:r w:rsidRPr="00764425">
        <w:rPr>
          <w:rFonts w:ascii="Georgia" w:hAnsi="Georgia"/>
          <w:color w:val="000000"/>
          <w:lang w:val="ru-RU"/>
        </w:rPr>
        <w:t>Тот самый, когда «ни</w:t>
      </w:r>
      <w:r>
        <w:rPr>
          <w:rFonts w:ascii="Georgia" w:hAnsi="Georgia"/>
          <w:color w:val="000000"/>
        </w:rPr>
        <w:t> </w:t>
      </w:r>
      <w:r w:rsidRPr="00764425">
        <w:rPr>
          <w:rFonts w:ascii="Georgia" w:hAnsi="Georgia"/>
          <w:color w:val="000000"/>
          <w:lang w:val="ru-RU"/>
        </w:rPr>
        <w:t>сесть, ни</w:t>
      </w:r>
      <w:r>
        <w:rPr>
          <w:rFonts w:ascii="Georgia" w:hAnsi="Georgia"/>
          <w:color w:val="000000"/>
        </w:rPr>
        <w:t> </w:t>
      </w:r>
      <w:r w:rsidRPr="00764425">
        <w:rPr>
          <w:rFonts w:ascii="Georgia" w:hAnsi="Georgia"/>
          <w:color w:val="000000"/>
          <w:lang w:val="ru-RU"/>
        </w:rPr>
        <w:t>встать».</w:t>
      </w:r>
      <w:r>
        <w:rPr>
          <w:rFonts w:ascii="Georgia" w:hAnsi="Georgia"/>
          <w:color w:val="000000"/>
        </w:rPr>
        <w:t> </w:t>
      </w:r>
      <w:r w:rsidRPr="00764425">
        <w:rPr>
          <w:rFonts w:ascii="Georgia" w:hAnsi="Georgia"/>
          <w:color w:val="000000"/>
          <w:lang w:val="ru-RU"/>
        </w:rPr>
        <w:t>Поясница болит адски, особенно при ходьбе и</w:t>
      </w:r>
      <w:r>
        <w:rPr>
          <w:rFonts w:ascii="Georgia" w:hAnsi="Georgia"/>
          <w:color w:val="000000"/>
        </w:rPr>
        <w:t> </w:t>
      </w:r>
      <w:r w:rsidRPr="00764425">
        <w:rPr>
          <w:rFonts w:ascii="Georgia" w:hAnsi="Georgia"/>
          <w:color w:val="000000"/>
          <w:lang w:val="ru-RU"/>
        </w:rPr>
        <w:t>наклонах.</w:t>
      </w:r>
    </w:p>
    <w:p w:rsidR="00764425" w:rsidRDefault="00764425">
      <w:pPr>
        <w:rPr>
          <w:b/>
          <w:sz w:val="36"/>
          <w:lang w:val="ru-RU"/>
        </w:rPr>
      </w:pPr>
    </w:p>
    <w:p w:rsidR="00B0512F" w:rsidRDefault="00B0512F">
      <w:pPr>
        <w:rPr>
          <w:b/>
          <w:sz w:val="36"/>
          <w:lang w:val="ru-RU"/>
        </w:rPr>
      </w:pPr>
      <w:r>
        <w:rPr>
          <w:b/>
          <w:sz w:val="36"/>
          <w:lang w:val="ru-RU"/>
        </w:rPr>
        <w:t>Лечение</w:t>
      </w:r>
    </w:p>
    <w:p w:rsidR="00B0512F" w:rsidRDefault="00B0512F">
      <w:pPr>
        <w:rPr>
          <w:rFonts w:ascii="Georgia" w:hAnsi="Georgia"/>
          <w:color w:val="000000"/>
          <w:shd w:val="clear" w:color="auto" w:fill="FFFFFF"/>
          <w:lang w:val="ru-RU"/>
        </w:rPr>
      </w:pPr>
      <w:r w:rsidRPr="00B0512F">
        <w:rPr>
          <w:rFonts w:ascii="Georgia" w:hAnsi="Georgia"/>
          <w:color w:val="000000"/>
          <w:shd w:val="clear" w:color="auto" w:fill="FFFFFF"/>
          <w:lang w:val="ru-RU"/>
        </w:rPr>
        <w:t>Если вас скрутил радикулит, а</w:t>
      </w:r>
      <w:r>
        <w:rPr>
          <w:rFonts w:ascii="Georgia" w:hAnsi="Georgia"/>
          <w:color w:val="000000"/>
          <w:shd w:val="clear" w:color="auto" w:fill="FFFFFF"/>
        </w:rPr>
        <w:t> </w:t>
      </w:r>
      <w:r w:rsidRPr="00B0512F">
        <w:rPr>
          <w:rFonts w:ascii="Georgia" w:hAnsi="Georgia"/>
          <w:color w:val="000000"/>
          <w:shd w:val="clear" w:color="auto" w:fill="FFFFFF"/>
          <w:lang w:val="ru-RU"/>
        </w:rPr>
        <w:t>врач пока не</w:t>
      </w:r>
      <w:r>
        <w:rPr>
          <w:rFonts w:ascii="Georgia" w:hAnsi="Georgia"/>
          <w:color w:val="000000"/>
          <w:shd w:val="clear" w:color="auto" w:fill="FFFFFF"/>
        </w:rPr>
        <w:t> </w:t>
      </w:r>
      <w:r w:rsidRPr="00B0512F">
        <w:rPr>
          <w:rFonts w:ascii="Georgia" w:hAnsi="Georgia"/>
          <w:color w:val="000000"/>
          <w:shd w:val="clear" w:color="auto" w:fill="FFFFFF"/>
          <w:lang w:val="ru-RU"/>
        </w:rPr>
        <w:t>приехал, срочно ложитесь в</w:t>
      </w:r>
      <w:r>
        <w:rPr>
          <w:rFonts w:ascii="Georgia" w:hAnsi="Georgia"/>
          <w:color w:val="000000"/>
          <w:shd w:val="clear" w:color="auto" w:fill="FFFFFF"/>
        </w:rPr>
        <w:t> </w:t>
      </w:r>
      <w:r w:rsidRPr="00B0512F">
        <w:rPr>
          <w:rFonts w:ascii="Georgia" w:hAnsi="Georgia"/>
          <w:color w:val="000000"/>
          <w:shd w:val="clear" w:color="auto" w:fill="FFFFFF"/>
          <w:lang w:val="ru-RU"/>
        </w:rPr>
        <w:t>постель. Желательно, чтобы она была не</w:t>
      </w:r>
      <w:r>
        <w:rPr>
          <w:rFonts w:ascii="Georgia" w:hAnsi="Georgia"/>
          <w:color w:val="000000"/>
          <w:shd w:val="clear" w:color="auto" w:fill="FFFFFF"/>
        </w:rPr>
        <w:t> </w:t>
      </w:r>
      <w:r w:rsidRPr="00B0512F">
        <w:rPr>
          <w:rFonts w:ascii="Georgia" w:hAnsi="Georgia"/>
          <w:color w:val="000000"/>
          <w:shd w:val="clear" w:color="auto" w:fill="FFFFFF"/>
          <w:lang w:val="ru-RU"/>
        </w:rPr>
        <w:t xml:space="preserve">слишком мягкой. </w:t>
      </w:r>
      <w:proofErr w:type="gramStart"/>
      <w:r w:rsidRPr="00B0512F">
        <w:rPr>
          <w:rFonts w:ascii="Georgia" w:hAnsi="Georgia"/>
          <w:color w:val="000000"/>
          <w:shd w:val="clear" w:color="auto" w:fill="FFFFFF"/>
          <w:lang w:val="ru-RU"/>
        </w:rPr>
        <w:t>Выпейте таблетку</w:t>
      </w:r>
      <w:r>
        <w:rPr>
          <w:rStyle w:val="apple-converted-space"/>
          <w:rFonts w:ascii="Georgia" w:hAnsi="Georgia"/>
          <w:color w:val="000000"/>
          <w:shd w:val="clear" w:color="auto" w:fill="FFFFFF"/>
        </w:rPr>
        <w:t> </w:t>
      </w:r>
      <w:hyperlink r:id="rId36" w:history="1">
        <w:r w:rsidRPr="00B0512F">
          <w:rPr>
            <w:rStyle w:val="a3"/>
            <w:rFonts w:ascii="Georgia" w:hAnsi="Georgia"/>
            <w:color w:val="003366"/>
            <w:shd w:val="clear" w:color="auto" w:fill="FFFFFF"/>
            <w:lang w:val="ru-RU"/>
          </w:rPr>
          <w:t>обезболивающего</w:t>
        </w:r>
      </w:hyperlink>
      <w:r w:rsidRPr="00B0512F">
        <w:rPr>
          <w:rFonts w:ascii="Georgia" w:hAnsi="Georgia"/>
          <w:color w:val="000000"/>
          <w:shd w:val="clear" w:color="auto" w:fill="FFFFFF"/>
          <w:lang w:val="ru-RU"/>
        </w:rPr>
        <w:t>. Натрите больную поясницу (или</w:t>
      </w:r>
      <w:r>
        <w:rPr>
          <w:rFonts w:ascii="Georgia" w:hAnsi="Georgia"/>
          <w:color w:val="000000"/>
          <w:shd w:val="clear" w:color="auto" w:fill="FFFFFF"/>
        </w:rPr>
        <w:t> </w:t>
      </w:r>
      <w:r w:rsidRPr="00B0512F">
        <w:rPr>
          <w:rFonts w:ascii="Georgia" w:hAnsi="Georgia"/>
          <w:color w:val="000000"/>
          <w:shd w:val="clear" w:color="auto" w:fill="FFFFFF"/>
          <w:lang w:val="ru-RU"/>
        </w:rPr>
        <w:t>то, что у</w:t>
      </w:r>
      <w:r>
        <w:rPr>
          <w:rFonts w:ascii="Georgia" w:hAnsi="Georgia"/>
          <w:color w:val="000000"/>
          <w:shd w:val="clear" w:color="auto" w:fill="FFFFFF"/>
        </w:rPr>
        <w:t> </w:t>
      </w:r>
      <w:r w:rsidRPr="00B0512F">
        <w:rPr>
          <w:rFonts w:ascii="Georgia" w:hAnsi="Georgia"/>
          <w:color w:val="000000"/>
          <w:shd w:val="clear" w:color="auto" w:fill="FFFFFF"/>
          <w:lang w:val="ru-RU"/>
        </w:rPr>
        <w:t>вас болит) обезболивающей мазью и</w:t>
      </w:r>
      <w:r>
        <w:rPr>
          <w:rFonts w:ascii="Georgia" w:hAnsi="Georgia"/>
          <w:color w:val="000000"/>
          <w:shd w:val="clear" w:color="auto" w:fill="FFFFFF"/>
        </w:rPr>
        <w:t> </w:t>
      </w:r>
      <w:r w:rsidRPr="00B0512F">
        <w:rPr>
          <w:rFonts w:ascii="Georgia" w:hAnsi="Georgia"/>
          <w:color w:val="000000"/>
          <w:shd w:val="clear" w:color="auto" w:fill="FFFFFF"/>
          <w:lang w:val="ru-RU"/>
        </w:rPr>
        <w:t>хорошенько замотайте шерстяным платком.</w:t>
      </w:r>
      <w:proofErr w:type="gramEnd"/>
      <w:r w:rsidRPr="00B0512F">
        <w:rPr>
          <w:rFonts w:ascii="Georgia" w:hAnsi="Georgia"/>
          <w:color w:val="000000"/>
          <w:shd w:val="clear" w:color="auto" w:fill="FFFFFF"/>
          <w:lang w:val="ru-RU"/>
        </w:rPr>
        <w:t xml:space="preserve"> Специальное лечение радикулита включает препараты, снимающие воспаление, обезболивающие и</w:t>
      </w:r>
      <w:r>
        <w:rPr>
          <w:rFonts w:ascii="Georgia" w:hAnsi="Georgia"/>
          <w:color w:val="000000"/>
          <w:shd w:val="clear" w:color="auto" w:fill="FFFFFF"/>
        </w:rPr>
        <w:t> </w:t>
      </w:r>
      <w:r w:rsidRPr="00B0512F">
        <w:rPr>
          <w:rFonts w:ascii="Georgia" w:hAnsi="Georgia"/>
          <w:color w:val="000000"/>
          <w:shd w:val="clear" w:color="auto" w:fill="FFFFFF"/>
          <w:lang w:val="ru-RU"/>
        </w:rPr>
        <w:t>разогревающие средства (например, пчелиный или змеиный яд, настойку горького перца) и</w:t>
      </w:r>
      <w:r>
        <w:rPr>
          <w:rFonts w:ascii="Georgia" w:hAnsi="Georgia"/>
          <w:color w:val="000000"/>
          <w:shd w:val="clear" w:color="auto" w:fill="FFFFFF"/>
        </w:rPr>
        <w:t> </w:t>
      </w:r>
      <w:r w:rsidRPr="00B0512F">
        <w:rPr>
          <w:rFonts w:ascii="Georgia" w:hAnsi="Georgia"/>
          <w:color w:val="000000"/>
          <w:shd w:val="clear" w:color="auto" w:fill="FFFFFF"/>
          <w:lang w:val="ru-RU"/>
        </w:rPr>
        <w:t>т.д. В</w:t>
      </w:r>
      <w:r>
        <w:rPr>
          <w:rFonts w:ascii="Georgia" w:hAnsi="Georgia"/>
          <w:color w:val="000000"/>
          <w:shd w:val="clear" w:color="auto" w:fill="FFFFFF"/>
        </w:rPr>
        <w:t> </w:t>
      </w:r>
      <w:r w:rsidRPr="00B0512F">
        <w:rPr>
          <w:rFonts w:ascii="Georgia" w:hAnsi="Georgia"/>
          <w:color w:val="000000"/>
          <w:shd w:val="clear" w:color="auto" w:fill="FFFFFF"/>
          <w:lang w:val="ru-RU"/>
        </w:rPr>
        <w:t>течение</w:t>
      </w:r>
      <w:r>
        <w:rPr>
          <w:rStyle w:val="apple-converted-space"/>
          <w:rFonts w:ascii="Georgia" w:hAnsi="Georgia"/>
          <w:color w:val="000000"/>
          <w:shd w:val="clear" w:color="auto" w:fill="FFFFFF"/>
        </w:rPr>
        <w:t> </w:t>
      </w:r>
      <w:r w:rsidRPr="00B0512F">
        <w:rPr>
          <w:lang w:val="ru-RU"/>
        </w:rPr>
        <w:t>1-2</w:t>
      </w:r>
      <w:r>
        <w:rPr>
          <w:rStyle w:val="apple-converted-space"/>
          <w:rFonts w:ascii="Georgia" w:hAnsi="Georgia"/>
          <w:color w:val="000000"/>
          <w:shd w:val="clear" w:color="auto" w:fill="FFFFFF"/>
        </w:rPr>
        <w:t> </w:t>
      </w:r>
      <w:r w:rsidRPr="00B0512F">
        <w:rPr>
          <w:rFonts w:ascii="Georgia" w:hAnsi="Georgia"/>
          <w:color w:val="000000"/>
          <w:shd w:val="clear" w:color="auto" w:fill="FFFFFF"/>
          <w:lang w:val="ru-RU"/>
        </w:rPr>
        <w:t>дней важно соблюдать полный покой. Хороший эффект при лечении радикулита оказывают физиотерапевтические процедуры,</w:t>
      </w:r>
      <w:r>
        <w:rPr>
          <w:rStyle w:val="apple-converted-space"/>
          <w:rFonts w:ascii="Georgia" w:hAnsi="Georgia"/>
          <w:color w:val="000000"/>
          <w:shd w:val="clear" w:color="auto" w:fill="FFFFFF"/>
        </w:rPr>
        <w:t> </w:t>
      </w:r>
      <w:hyperlink r:id="rId37" w:history="1">
        <w:r w:rsidRPr="00B0512F">
          <w:rPr>
            <w:rStyle w:val="a3"/>
            <w:rFonts w:ascii="Georgia" w:hAnsi="Georgia"/>
            <w:color w:val="003366"/>
            <w:shd w:val="clear" w:color="auto" w:fill="FFFFFF"/>
            <w:lang w:val="ru-RU"/>
          </w:rPr>
          <w:t>лечебная физкультура</w:t>
        </w:r>
      </w:hyperlink>
      <w:r w:rsidRPr="00B0512F">
        <w:rPr>
          <w:rFonts w:ascii="Georgia" w:hAnsi="Georgia"/>
          <w:color w:val="000000"/>
          <w:shd w:val="clear" w:color="auto" w:fill="FFFFFF"/>
          <w:lang w:val="ru-RU"/>
        </w:rPr>
        <w:t>,</w:t>
      </w:r>
      <w:r>
        <w:rPr>
          <w:rStyle w:val="apple-converted-space"/>
          <w:rFonts w:ascii="Georgia" w:hAnsi="Georgia"/>
          <w:color w:val="000000"/>
          <w:shd w:val="clear" w:color="auto" w:fill="FFFFFF"/>
        </w:rPr>
        <w:t> </w:t>
      </w:r>
      <w:hyperlink r:id="rId38" w:history="1">
        <w:r w:rsidRPr="00B0512F">
          <w:rPr>
            <w:rStyle w:val="a3"/>
            <w:rFonts w:ascii="Georgia" w:hAnsi="Georgia"/>
            <w:color w:val="003366"/>
            <w:shd w:val="clear" w:color="auto" w:fill="FFFFFF"/>
            <w:lang w:val="ru-RU"/>
          </w:rPr>
          <w:t>массаж</w:t>
        </w:r>
      </w:hyperlink>
      <w:r>
        <w:rPr>
          <w:rStyle w:val="apple-converted-space"/>
          <w:rFonts w:ascii="Georgia" w:hAnsi="Georgia"/>
          <w:color w:val="000000"/>
          <w:shd w:val="clear" w:color="auto" w:fill="FFFFFF"/>
        </w:rPr>
        <w:t> </w:t>
      </w:r>
      <w:r w:rsidRPr="00B0512F">
        <w:rPr>
          <w:rFonts w:ascii="Georgia" w:hAnsi="Georgia"/>
          <w:color w:val="000000"/>
          <w:shd w:val="clear" w:color="auto" w:fill="FFFFFF"/>
          <w:lang w:val="ru-RU"/>
        </w:rPr>
        <w:t>и</w:t>
      </w:r>
      <w:r>
        <w:rPr>
          <w:rFonts w:ascii="Georgia" w:hAnsi="Georgia"/>
          <w:color w:val="000000"/>
          <w:shd w:val="clear" w:color="auto" w:fill="FFFFFF"/>
        </w:rPr>
        <w:t> </w:t>
      </w:r>
      <w:hyperlink r:id="rId39" w:history="1">
        <w:r w:rsidRPr="00B0512F">
          <w:rPr>
            <w:rStyle w:val="a3"/>
            <w:rFonts w:ascii="Georgia" w:hAnsi="Georgia"/>
            <w:color w:val="003366"/>
            <w:shd w:val="clear" w:color="auto" w:fill="FFFFFF"/>
            <w:lang w:val="ru-RU"/>
          </w:rPr>
          <w:t>мануальная терапия</w:t>
        </w:r>
      </w:hyperlink>
      <w:r w:rsidRPr="00B0512F">
        <w:rPr>
          <w:rFonts w:ascii="Georgia" w:hAnsi="Georgia"/>
          <w:color w:val="000000"/>
          <w:shd w:val="clear" w:color="auto" w:fill="FFFFFF"/>
          <w:lang w:val="ru-RU"/>
        </w:rPr>
        <w:t>. Если радикулит оказался результатом выпадения межпозвонкового диска, возможно, потребуется помощь</w:t>
      </w:r>
      <w:r>
        <w:rPr>
          <w:rStyle w:val="apple-converted-space"/>
          <w:rFonts w:ascii="Georgia" w:hAnsi="Georgia"/>
          <w:color w:val="000000"/>
          <w:shd w:val="clear" w:color="auto" w:fill="FFFFFF"/>
        </w:rPr>
        <w:t> </w:t>
      </w:r>
      <w:hyperlink r:id="rId40" w:history="1">
        <w:r w:rsidRPr="00B0512F">
          <w:rPr>
            <w:rStyle w:val="a3"/>
            <w:rFonts w:ascii="Georgia" w:hAnsi="Georgia"/>
            <w:color w:val="003366"/>
            <w:shd w:val="clear" w:color="auto" w:fill="FFFFFF"/>
            <w:lang w:val="ru-RU"/>
          </w:rPr>
          <w:t>хирурга</w:t>
        </w:r>
      </w:hyperlink>
      <w:r w:rsidRPr="00B0512F">
        <w:rPr>
          <w:rFonts w:ascii="Georgia" w:hAnsi="Georgia"/>
          <w:color w:val="000000"/>
          <w:shd w:val="clear" w:color="auto" w:fill="FFFFFF"/>
          <w:lang w:val="ru-RU"/>
        </w:rPr>
        <w:t>.</w:t>
      </w:r>
    </w:p>
    <w:p w:rsidR="00B0512F" w:rsidRDefault="00B0512F">
      <w:pPr>
        <w:rPr>
          <w:rFonts w:ascii="Georgia" w:hAnsi="Georgia"/>
          <w:color w:val="000000"/>
          <w:shd w:val="clear" w:color="auto" w:fill="FFFFFF"/>
          <w:lang w:val="ru-RU"/>
        </w:rPr>
      </w:pPr>
    </w:p>
    <w:p w:rsidR="00B0512F" w:rsidRPr="00B0512F" w:rsidRDefault="00B0512F">
      <w:pPr>
        <w:rPr>
          <w:b/>
          <w:sz w:val="40"/>
          <w:lang w:val="ru-RU"/>
        </w:rPr>
      </w:pPr>
      <w:r w:rsidRPr="00B0512F">
        <w:rPr>
          <w:rFonts w:ascii="Georgia" w:hAnsi="Georgia"/>
          <w:b/>
          <w:color w:val="000000"/>
          <w:sz w:val="24"/>
          <w:shd w:val="clear" w:color="auto" w:fill="FFFFFF"/>
          <w:lang w:val="ru-RU"/>
        </w:rPr>
        <w:t>Профилактика</w:t>
      </w:r>
    </w:p>
    <w:p w:rsidR="00764425" w:rsidRDefault="00764425">
      <w:pPr>
        <w:rPr>
          <w:b/>
          <w:color w:val="FF0000"/>
          <w:sz w:val="32"/>
          <w:lang w:val="ru-RU"/>
        </w:rPr>
      </w:pPr>
    </w:p>
    <w:p w:rsidR="00764425" w:rsidRDefault="00B0512F">
      <w:pPr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</w:pPr>
      <w:r w:rsidRPr="00B0512F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  <w:t>Чтобы избежать частых обострений радикулита, врачи советуют придерживаться следующих несложных правил:</w:t>
      </w:r>
    </w:p>
    <w:p w:rsidR="00B0512F" w:rsidRDefault="00B0512F">
      <w:pPr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</w:pPr>
      <w:r w:rsidRPr="00B0512F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  <w:t>В осенне-зимний период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 </w:t>
      </w:r>
      <w:r w:rsidRPr="00B0512F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  <w:t xml:space="preserve"> носите меховые и шерстяные пояса во избежание переохлаждения спины и поясницы.</w:t>
      </w:r>
    </w:p>
    <w:p w:rsidR="00B0512F" w:rsidRDefault="00B0512F">
      <w:pPr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</w:pPr>
      <w:r w:rsidRPr="00B0512F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  <w:t>Выберите себе удобную подушку, которая должна быть не пышной, но и не слишком твердой и плоской. Идеальное положение для сна, когда тело и голова находятся на одной оси. Если же шея сильно перегибается, то вероятен не только плохой сон, но также головные боли и утомляемость.</w:t>
      </w:r>
    </w:p>
    <w:p w:rsidR="00B0512F" w:rsidRDefault="00B0512F">
      <w:pPr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</w:pPr>
      <w:r w:rsidRPr="00B0512F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  <w:t>Следите за своим весом, потому что лишний вес и ожирение создает дополнительную нагрузку на позвоночник и суставы.</w:t>
      </w:r>
    </w:p>
    <w:p w:rsidR="00B0512F" w:rsidRDefault="00B0512F">
      <w:pPr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</w:pPr>
      <w:r w:rsidRPr="00B0512F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  <w:t>Соблюдайте правильную позу при работе и подъеме тяжестей. Старайтесь не находиться долго в одном и том же положении, через каждые 30-40 минут меняйте позу или вид деятельности, пройдитесь, сделайте несколько наклонов туловищем и головой.</w:t>
      </w:r>
    </w:p>
    <w:p w:rsidR="00B0512F" w:rsidRDefault="00B0512F">
      <w:pPr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</w:pPr>
      <w:r w:rsidRPr="00B0512F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  <w:t>Если собираетесь поднять что-нибудь тяжелое, не делайте это рывком – немного согните ноги в коленях, как бы собираясь присесть, наклонитесь и поднимите груз, используя при этом силу рук и ног, а не спины.</w:t>
      </w:r>
    </w:p>
    <w:p w:rsidR="00B0512F" w:rsidRDefault="00B0512F">
      <w:pPr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</w:pPr>
      <w:r w:rsidRPr="00B0512F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  <w:t>Нельзя носить тяжести в одной руке, распределите груз на обе руки равномерно и избегайте резких движений при подъеме и ношении тяжелых предметов.</w:t>
      </w:r>
    </w:p>
    <w:p w:rsidR="00B0512F" w:rsidRDefault="00B0512F">
      <w:pPr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</w:pPr>
      <w:r w:rsidRPr="00B0512F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  <w:lastRenderedPageBreak/>
        <w:t>Для профилактики радикулита и остеохондроза очень полезна лечебная гимнастика,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 </w:t>
      </w:r>
      <w:r w:rsidRPr="00B0512F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  <w:t>ходьба, плавание, а также висы на турнике, которые хорошо вытягивают позвоночник и укрепляют мышцы и позвоночный столб. Занятия же с гирями и штангами возможны только после консультации врача.</w:t>
      </w:r>
    </w:p>
    <w:p w:rsidR="00B0512F" w:rsidRPr="00B0512F" w:rsidRDefault="00B0512F">
      <w:pPr>
        <w:rPr>
          <w:b/>
          <w:color w:val="FF0000"/>
          <w:sz w:val="32"/>
          <w:lang w:val="ru-RU"/>
        </w:rPr>
      </w:pPr>
      <w:r w:rsidRPr="00B0512F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  <w:t>Если есть возможность, обязательно походите на массаж к хорошему специалисту, потому что лечебный массаж при радикулите считается одним из самых действенных способов профилактики обострений и повторных рецидивов, хорошо укрепляет мышечный тонус и улучшает кровоснабжение спины и поясницы.</w:t>
      </w:r>
    </w:p>
    <w:p w:rsidR="00764425" w:rsidRDefault="00764425">
      <w:pPr>
        <w:rPr>
          <w:b/>
          <w:color w:val="FF0000"/>
          <w:sz w:val="32"/>
          <w:lang w:val="ru-RU"/>
        </w:rPr>
      </w:pPr>
    </w:p>
    <w:p w:rsidR="00764425" w:rsidRDefault="00764425">
      <w:pPr>
        <w:rPr>
          <w:b/>
          <w:color w:val="FF0000"/>
          <w:sz w:val="32"/>
          <w:lang w:val="ru-RU"/>
        </w:rPr>
      </w:pPr>
    </w:p>
    <w:p w:rsidR="00764425" w:rsidRDefault="00764425">
      <w:pPr>
        <w:rPr>
          <w:b/>
          <w:color w:val="FF0000"/>
          <w:sz w:val="32"/>
          <w:lang w:val="ru-RU"/>
        </w:rPr>
      </w:pPr>
    </w:p>
    <w:p w:rsidR="00B0512F" w:rsidRDefault="00B0512F">
      <w:pPr>
        <w:rPr>
          <w:b/>
          <w:color w:val="FF0000"/>
          <w:sz w:val="32"/>
          <w:lang w:val="ru-RU"/>
        </w:rPr>
      </w:pPr>
      <w:bookmarkStart w:id="28" w:name="_GoBack"/>
      <w:bookmarkEnd w:id="28"/>
    </w:p>
    <w:p w:rsidR="00764425" w:rsidRDefault="00764425">
      <w:pPr>
        <w:rPr>
          <w:b/>
          <w:color w:val="FF0000"/>
          <w:sz w:val="32"/>
          <w:lang w:val="ru-RU"/>
        </w:rPr>
      </w:pPr>
    </w:p>
    <w:p w:rsidR="00764425" w:rsidRDefault="00764425">
      <w:pPr>
        <w:rPr>
          <w:b/>
          <w:color w:val="FF0000"/>
          <w:sz w:val="32"/>
          <w:lang w:val="ru-RU"/>
        </w:rPr>
      </w:pPr>
    </w:p>
    <w:p w:rsidR="006B7F54" w:rsidRPr="008B59E0" w:rsidRDefault="008E4395">
      <w:pPr>
        <w:rPr>
          <w:sz w:val="28"/>
          <w:lang w:val="ru-RU"/>
        </w:rPr>
      </w:pPr>
      <w:r w:rsidRPr="008E4395">
        <w:rPr>
          <w:b/>
          <w:color w:val="FF0000"/>
          <w:sz w:val="32"/>
          <w:lang w:val="ru-RU"/>
        </w:rPr>
        <w:t>Профилактика</w:t>
      </w:r>
      <w:r w:rsidRPr="008E4395">
        <w:rPr>
          <w:b/>
          <w:color w:val="FF0000"/>
          <w:sz w:val="32"/>
          <w:lang w:val="ru-RU"/>
        </w:rPr>
        <w:cr/>
      </w:r>
      <w:r w:rsidRPr="00FC3CB1">
        <w:rPr>
          <w:b/>
          <w:sz w:val="28"/>
          <w:lang w:val="ru-RU"/>
        </w:rPr>
        <w:t>Лечебная гимнастика</w:t>
      </w:r>
      <w:r w:rsidRPr="00FC3CB1">
        <w:rPr>
          <w:b/>
          <w:sz w:val="28"/>
          <w:lang w:val="ru-RU"/>
        </w:rPr>
        <w:cr/>
      </w:r>
    </w:p>
    <w:p w:rsidR="0088106C" w:rsidRDefault="008B59E0" w:rsidP="006B7F54">
      <w:pPr>
        <w:shd w:val="clear" w:color="auto" w:fill="FFFFFF"/>
        <w:spacing w:after="300" w:line="330" w:lineRule="atLeast"/>
        <w:rPr>
          <w:rFonts w:ascii="Arial" w:hAnsi="Arial" w:cs="Arial"/>
          <w:color w:val="47585F"/>
          <w:sz w:val="21"/>
          <w:szCs w:val="21"/>
          <w:shd w:val="clear" w:color="auto" w:fill="FFFFFF"/>
          <w:lang w:val="ru-RU"/>
        </w:rPr>
      </w:pPr>
      <w:r>
        <w:rPr>
          <w:rFonts w:ascii="Arial" w:hAnsi="Arial" w:cs="Arial"/>
          <w:color w:val="47585F"/>
          <w:sz w:val="21"/>
          <w:szCs w:val="21"/>
          <w:shd w:val="clear" w:color="auto" w:fill="FFFFFF"/>
          <w:lang w:val="ru-RU"/>
        </w:rPr>
        <w:t>Главная задача гимнастики</w:t>
      </w:r>
      <w:r w:rsidR="0088106C" w:rsidRPr="0088106C">
        <w:rPr>
          <w:rFonts w:ascii="Arial" w:hAnsi="Arial" w:cs="Arial"/>
          <w:color w:val="47585F"/>
          <w:sz w:val="21"/>
          <w:szCs w:val="21"/>
          <w:shd w:val="clear" w:color="auto" w:fill="FFFFFF"/>
          <w:lang w:val="ru-RU"/>
        </w:rPr>
        <w:t xml:space="preserve"> привести в тонус мышц</w:t>
      </w:r>
      <w:r w:rsidR="00E25C5C">
        <w:rPr>
          <w:rFonts w:ascii="Arial" w:hAnsi="Arial" w:cs="Arial"/>
          <w:color w:val="47585F"/>
          <w:sz w:val="21"/>
          <w:szCs w:val="21"/>
          <w:shd w:val="clear" w:color="auto" w:fill="FFFFFF"/>
          <w:lang w:val="ru-RU"/>
        </w:rPr>
        <w:t>ы</w:t>
      </w:r>
      <w:r w:rsidR="0088106C" w:rsidRPr="0088106C">
        <w:rPr>
          <w:rFonts w:ascii="Arial" w:hAnsi="Arial" w:cs="Arial"/>
          <w:color w:val="47585F"/>
          <w:sz w:val="21"/>
          <w:szCs w:val="21"/>
          <w:shd w:val="clear" w:color="auto" w:fill="FFFFFF"/>
          <w:lang w:val="ru-RU"/>
        </w:rPr>
        <w:t xml:space="preserve"> и сделать их эластичными. Выполняя комплекс, делайте все ритмично, не спеша. Быстрые и резкие выполнения только ухудшат состояние и травмируют напряженные мышцы.</w:t>
      </w:r>
      <w:r w:rsidRPr="008B59E0">
        <w:rPr>
          <w:rFonts w:ascii="Arial" w:hAnsi="Arial" w:cs="Arial"/>
          <w:color w:val="303030"/>
          <w:sz w:val="21"/>
          <w:szCs w:val="21"/>
          <w:shd w:val="clear" w:color="auto" w:fill="FFFEF7"/>
          <w:lang w:val="ru-RU"/>
        </w:rPr>
        <w:t xml:space="preserve"> </w:t>
      </w:r>
      <w:r>
        <w:rPr>
          <w:rFonts w:ascii="Arial" w:hAnsi="Arial" w:cs="Arial"/>
          <w:color w:val="303030"/>
          <w:sz w:val="21"/>
          <w:szCs w:val="21"/>
          <w:shd w:val="clear" w:color="auto" w:fill="FFFEF7"/>
          <w:lang w:val="ru-RU"/>
        </w:rPr>
        <w:t>Н</w:t>
      </w:r>
      <w:r w:rsidRPr="008B59E0">
        <w:rPr>
          <w:rFonts w:ascii="Arial" w:hAnsi="Arial" w:cs="Arial"/>
          <w:color w:val="303030"/>
          <w:sz w:val="21"/>
          <w:szCs w:val="21"/>
          <w:shd w:val="clear" w:color="auto" w:fill="FFFEF7"/>
          <w:lang w:val="ru-RU"/>
        </w:rPr>
        <w:t>е перегружа</w:t>
      </w:r>
      <w:r>
        <w:rPr>
          <w:rFonts w:ascii="Arial" w:hAnsi="Arial" w:cs="Arial"/>
          <w:color w:val="303030"/>
          <w:sz w:val="21"/>
          <w:szCs w:val="21"/>
          <w:shd w:val="clear" w:color="auto" w:fill="FFFEF7"/>
          <w:lang w:val="ru-RU"/>
        </w:rPr>
        <w:t>йтесь, у</w:t>
      </w:r>
      <w:r w:rsidRPr="008B59E0">
        <w:rPr>
          <w:rFonts w:ascii="Arial" w:hAnsi="Arial" w:cs="Arial"/>
          <w:color w:val="303030"/>
          <w:sz w:val="21"/>
          <w:szCs w:val="21"/>
          <w:shd w:val="clear" w:color="auto" w:fill="FFFEF7"/>
          <w:lang w:val="ru-RU"/>
        </w:rPr>
        <w:t>пражнения должны приносить удовольствие и не сопровождаться болезненностью.</w:t>
      </w:r>
      <w:r>
        <w:rPr>
          <w:rFonts w:ascii="Arial" w:hAnsi="Arial" w:cs="Arial"/>
          <w:color w:val="303030"/>
          <w:sz w:val="21"/>
          <w:szCs w:val="21"/>
          <w:shd w:val="clear" w:color="auto" w:fill="FFFEF7"/>
          <w:lang w:val="ru-RU"/>
        </w:rPr>
        <w:t xml:space="preserve"> Только так они принесут пользу.</w:t>
      </w:r>
    </w:p>
    <w:p w:rsidR="008B59E0" w:rsidRPr="008B59E0" w:rsidRDefault="00400BB0" w:rsidP="006B7F54">
      <w:pPr>
        <w:shd w:val="clear" w:color="auto" w:fill="FFFFFF"/>
        <w:spacing w:after="300" w:line="330" w:lineRule="atLeast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r>
        <w:rPr>
          <w:rFonts w:ascii="Arial" w:hAnsi="Arial" w:cs="Arial"/>
          <w:color w:val="47585F"/>
          <w:sz w:val="21"/>
          <w:szCs w:val="21"/>
          <w:shd w:val="clear" w:color="auto" w:fill="FFFFFF"/>
          <w:lang w:val="ru-RU"/>
        </w:rPr>
        <w:t>П</w:t>
      </w:r>
      <w:r w:rsidR="0088106C" w:rsidRPr="0088106C">
        <w:rPr>
          <w:rFonts w:ascii="Arial" w:hAnsi="Arial" w:cs="Arial"/>
          <w:color w:val="47585F"/>
          <w:sz w:val="21"/>
          <w:szCs w:val="21"/>
          <w:shd w:val="clear" w:color="auto" w:fill="FFFFFF"/>
          <w:lang w:val="ru-RU"/>
        </w:rPr>
        <w:t xml:space="preserve">ри заболеваниях позвоночника </w:t>
      </w:r>
      <w:r w:rsidRPr="0088106C">
        <w:rPr>
          <w:rFonts w:ascii="Arial" w:hAnsi="Arial" w:cs="Arial"/>
          <w:color w:val="47585F"/>
          <w:sz w:val="21"/>
          <w:szCs w:val="21"/>
          <w:shd w:val="clear" w:color="auto" w:fill="FFFFFF"/>
          <w:lang w:val="ru-RU"/>
        </w:rPr>
        <w:t xml:space="preserve">лечебная физкультура </w:t>
      </w:r>
      <w:r w:rsidR="0088106C" w:rsidRPr="0088106C">
        <w:rPr>
          <w:rFonts w:ascii="Arial" w:hAnsi="Arial" w:cs="Arial"/>
          <w:color w:val="47585F"/>
          <w:sz w:val="21"/>
          <w:szCs w:val="21"/>
          <w:shd w:val="clear" w:color="auto" w:fill="FFFFFF"/>
          <w:lang w:val="ru-RU"/>
        </w:rPr>
        <w:t>проводится только после консультации доктора. Не при каждом состоянии показаны упражнения и массаж.</w:t>
      </w:r>
      <w:r w:rsidR="0088106C" w:rsidRPr="0088106C">
        <w:rPr>
          <w:rFonts w:ascii="Arial" w:hAnsi="Arial" w:cs="Arial"/>
          <w:color w:val="47585F"/>
          <w:sz w:val="21"/>
          <w:szCs w:val="21"/>
          <w:lang w:val="ru-RU"/>
        </w:rPr>
        <w:br/>
      </w:r>
      <w:r w:rsidR="0088106C" w:rsidRPr="0088106C">
        <w:rPr>
          <w:rStyle w:val="a5"/>
          <w:rFonts w:ascii="Arial" w:hAnsi="Arial" w:cs="Arial"/>
          <w:color w:val="47585F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При наличии острых болей, воспалительных процессов, склонности к повышению артериального давления, заболеваний, угрожающих жизни (аневризмы, пороки сердца и </w:t>
      </w:r>
      <w:proofErr w:type="spellStart"/>
      <w:r w:rsidR="0088106C" w:rsidRPr="0088106C">
        <w:rPr>
          <w:rStyle w:val="a5"/>
          <w:rFonts w:ascii="Arial" w:hAnsi="Arial" w:cs="Arial"/>
          <w:color w:val="47585F"/>
          <w:sz w:val="21"/>
          <w:szCs w:val="21"/>
          <w:bdr w:val="none" w:sz="0" w:space="0" w:color="auto" w:frame="1"/>
          <w:shd w:val="clear" w:color="auto" w:fill="FFFFFF"/>
          <w:lang w:val="ru-RU"/>
        </w:rPr>
        <w:t>т</w:t>
      </w:r>
      <w:proofErr w:type="gramStart"/>
      <w:r w:rsidR="0088106C" w:rsidRPr="0088106C">
        <w:rPr>
          <w:rStyle w:val="a5"/>
          <w:rFonts w:ascii="Arial" w:hAnsi="Arial" w:cs="Arial"/>
          <w:color w:val="47585F"/>
          <w:sz w:val="21"/>
          <w:szCs w:val="21"/>
          <w:bdr w:val="none" w:sz="0" w:space="0" w:color="auto" w:frame="1"/>
          <w:shd w:val="clear" w:color="auto" w:fill="FFFFFF"/>
          <w:lang w:val="ru-RU"/>
        </w:rPr>
        <w:t>.д</w:t>
      </w:r>
      <w:proofErr w:type="spellEnd"/>
      <w:proofErr w:type="gramEnd"/>
      <w:r w:rsidR="0088106C" w:rsidRPr="0088106C">
        <w:rPr>
          <w:rStyle w:val="a5"/>
          <w:rFonts w:ascii="Arial" w:hAnsi="Arial" w:cs="Arial"/>
          <w:color w:val="47585F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) и онкологических заболеваний </w:t>
      </w:r>
      <w:r w:rsidR="008B59E0">
        <w:rPr>
          <w:rStyle w:val="a5"/>
          <w:rFonts w:ascii="Arial" w:hAnsi="Arial" w:cs="Arial"/>
          <w:color w:val="47585F"/>
          <w:sz w:val="21"/>
          <w:szCs w:val="21"/>
          <w:bdr w:val="none" w:sz="0" w:space="0" w:color="auto" w:frame="1"/>
          <w:shd w:val="clear" w:color="auto" w:fill="FFFFFF"/>
          <w:lang w:val="ru-RU"/>
        </w:rPr>
        <w:t>все</w:t>
      </w:r>
      <w:r w:rsidR="0088106C" w:rsidRPr="0088106C">
        <w:rPr>
          <w:rStyle w:val="a5"/>
          <w:rFonts w:ascii="Arial" w:hAnsi="Arial" w:cs="Arial"/>
          <w:color w:val="47585F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упражнения противопоказаны</w:t>
      </w:r>
      <w:r w:rsidR="008B59E0">
        <w:rPr>
          <w:rStyle w:val="a5"/>
          <w:rFonts w:ascii="Arial" w:hAnsi="Arial" w:cs="Arial"/>
          <w:color w:val="47585F"/>
          <w:sz w:val="21"/>
          <w:szCs w:val="21"/>
          <w:bdr w:val="none" w:sz="0" w:space="0" w:color="auto" w:frame="1"/>
          <w:shd w:val="clear" w:color="auto" w:fill="FFFFFF"/>
          <w:lang w:val="ru-RU"/>
        </w:rPr>
        <w:t>.</w:t>
      </w:r>
      <w:r w:rsidR="0088106C" w:rsidRPr="0088106C">
        <w:rPr>
          <w:rFonts w:ascii="inherit" w:hAnsi="inherit" w:cs="Arial"/>
          <w:b/>
          <w:bCs/>
          <w:color w:val="47585F"/>
          <w:sz w:val="21"/>
          <w:szCs w:val="21"/>
          <w:bdr w:val="none" w:sz="0" w:space="0" w:color="auto" w:frame="1"/>
          <w:shd w:val="clear" w:color="auto" w:fill="FFFFFF"/>
          <w:lang w:val="ru-RU"/>
        </w:rPr>
        <w:br/>
      </w:r>
    </w:p>
    <w:p w:rsidR="00D465A5" w:rsidRPr="008A2915" w:rsidRDefault="00173B08" w:rsidP="00D465A5">
      <w:pPr>
        <w:spacing w:before="100" w:beforeAutospacing="1" w:after="100" w:afterAutospacing="1" w:line="312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Комплекс</w:t>
      </w:r>
      <w:r w:rsidR="00FB0F2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упражнений для</w:t>
      </w:r>
      <w:r w:rsidR="00D465A5" w:rsidRPr="008A291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улучшения состояния мышечного корсета и профилактику остеохондроза</w:t>
      </w:r>
      <w:r w:rsidR="00AF7A3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 w:rsidR="00AF7A3C">
        <w:rPr>
          <w:b/>
          <w:sz w:val="28"/>
          <w:lang w:val="ru-RU"/>
        </w:rPr>
        <w:t>шейного отдела</w:t>
      </w:r>
      <w:r w:rsidR="00D465A5" w:rsidRPr="008A2915">
        <w:rPr>
          <w:rFonts w:ascii="Arial" w:eastAsia="Times New Roman" w:hAnsi="Arial" w:cs="Arial"/>
          <w:color w:val="000000"/>
          <w:sz w:val="24"/>
          <w:szCs w:val="24"/>
          <w:lang w:val="ru-RU"/>
        </w:rPr>
        <w:t>:</w:t>
      </w:r>
    </w:p>
    <w:p w:rsidR="00D465A5" w:rsidRPr="008A2915" w:rsidRDefault="00D465A5" w:rsidP="00D465A5">
      <w:pPr>
        <w:numPr>
          <w:ilvl w:val="0"/>
          <w:numId w:val="15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8A2915">
        <w:rPr>
          <w:rFonts w:ascii="Arial" w:eastAsia="Times New Roman" w:hAnsi="Arial" w:cs="Arial"/>
          <w:color w:val="000000"/>
          <w:sz w:val="24"/>
          <w:szCs w:val="24"/>
          <w:lang w:val="ru-RU"/>
        </w:rPr>
        <w:lastRenderedPageBreak/>
        <w:t xml:space="preserve">Надавливаете лбом на ладонь, напрягая мышцы шеи. Выполняется упражнение 3 раза по 7 секунд. </w:t>
      </w:r>
      <w:proofErr w:type="spellStart"/>
      <w:r w:rsidRPr="008A2915">
        <w:rPr>
          <w:rFonts w:ascii="Arial" w:eastAsia="Times New Roman" w:hAnsi="Arial" w:cs="Arial"/>
          <w:color w:val="000000"/>
          <w:sz w:val="24"/>
          <w:szCs w:val="24"/>
        </w:rPr>
        <w:t>Потом</w:t>
      </w:r>
      <w:proofErr w:type="spellEnd"/>
      <w:r w:rsidRPr="008A29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A2915">
        <w:rPr>
          <w:rFonts w:ascii="Arial" w:eastAsia="Times New Roman" w:hAnsi="Arial" w:cs="Arial"/>
          <w:color w:val="000000"/>
          <w:sz w:val="24"/>
          <w:szCs w:val="24"/>
        </w:rPr>
        <w:t>надавите</w:t>
      </w:r>
      <w:proofErr w:type="spellEnd"/>
      <w:r w:rsidRPr="008A29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A2915">
        <w:rPr>
          <w:rFonts w:ascii="Arial" w:eastAsia="Times New Roman" w:hAnsi="Arial" w:cs="Arial"/>
          <w:color w:val="000000"/>
          <w:sz w:val="24"/>
          <w:szCs w:val="24"/>
        </w:rPr>
        <w:t>на</w:t>
      </w:r>
      <w:proofErr w:type="spellEnd"/>
      <w:r w:rsidRPr="008A29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A2915">
        <w:rPr>
          <w:rFonts w:ascii="Arial" w:eastAsia="Times New Roman" w:hAnsi="Arial" w:cs="Arial"/>
          <w:color w:val="000000"/>
          <w:sz w:val="24"/>
          <w:szCs w:val="24"/>
        </w:rPr>
        <w:t>ладонь</w:t>
      </w:r>
      <w:proofErr w:type="spellEnd"/>
      <w:r w:rsidRPr="008A29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A2915">
        <w:rPr>
          <w:rFonts w:ascii="Arial" w:eastAsia="Times New Roman" w:hAnsi="Arial" w:cs="Arial"/>
          <w:color w:val="000000"/>
          <w:sz w:val="24"/>
          <w:szCs w:val="24"/>
        </w:rPr>
        <w:t>затылком</w:t>
      </w:r>
      <w:proofErr w:type="spellEnd"/>
      <w:r w:rsidRPr="008A2915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A2915">
        <w:rPr>
          <w:rFonts w:ascii="Arial" w:eastAsia="Times New Roman" w:hAnsi="Arial" w:cs="Arial"/>
          <w:color w:val="000000"/>
          <w:sz w:val="24"/>
          <w:szCs w:val="24"/>
        </w:rPr>
        <w:t>также</w:t>
      </w:r>
      <w:proofErr w:type="spellEnd"/>
      <w:r w:rsidRPr="008A2915">
        <w:rPr>
          <w:rFonts w:ascii="Arial" w:eastAsia="Times New Roman" w:hAnsi="Arial" w:cs="Arial"/>
          <w:color w:val="000000"/>
          <w:sz w:val="24"/>
          <w:szCs w:val="24"/>
        </w:rPr>
        <w:t xml:space="preserve"> 3 </w:t>
      </w:r>
      <w:proofErr w:type="spellStart"/>
      <w:r w:rsidRPr="008A2915">
        <w:rPr>
          <w:rFonts w:ascii="Arial" w:eastAsia="Times New Roman" w:hAnsi="Arial" w:cs="Arial"/>
          <w:color w:val="000000"/>
          <w:sz w:val="24"/>
          <w:szCs w:val="24"/>
        </w:rPr>
        <w:t>раза</w:t>
      </w:r>
      <w:proofErr w:type="spellEnd"/>
      <w:r w:rsidRPr="008A29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A2915">
        <w:rPr>
          <w:rFonts w:ascii="Arial" w:eastAsia="Times New Roman" w:hAnsi="Arial" w:cs="Arial"/>
          <w:color w:val="000000"/>
          <w:sz w:val="24"/>
          <w:szCs w:val="24"/>
        </w:rPr>
        <w:t>по</w:t>
      </w:r>
      <w:proofErr w:type="spellEnd"/>
      <w:r w:rsidRPr="008A2915">
        <w:rPr>
          <w:rFonts w:ascii="Arial" w:eastAsia="Times New Roman" w:hAnsi="Arial" w:cs="Arial"/>
          <w:color w:val="000000"/>
          <w:sz w:val="24"/>
          <w:szCs w:val="24"/>
        </w:rPr>
        <w:t xml:space="preserve"> 7 </w:t>
      </w:r>
      <w:proofErr w:type="spellStart"/>
      <w:r w:rsidRPr="008A2915">
        <w:rPr>
          <w:rFonts w:ascii="Arial" w:eastAsia="Times New Roman" w:hAnsi="Arial" w:cs="Arial"/>
          <w:color w:val="000000"/>
          <w:sz w:val="24"/>
          <w:szCs w:val="24"/>
        </w:rPr>
        <w:t>секунд</w:t>
      </w:r>
      <w:proofErr w:type="spellEnd"/>
      <w:r w:rsidRPr="008A291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465A5" w:rsidRPr="008A2915" w:rsidRDefault="00D465A5" w:rsidP="00D465A5">
      <w:pPr>
        <w:numPr>
          <w:ilvl w:val="0"/>
          <w:numId w:val="15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8A291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Надавите левым виском на левую ладонь. Количество и продолжительность повторений аналогична предыдущему упражнению </w:t>
      </w:r>
      <w:proofErr w:type="spellStart"/>
      <w:r w:rsidRPr="008A2915">
        <w:rPr>
          <w:rFonts w:ascii="Arial" w:eastAsia="Times New Roman" w:hAnsi="Arial" w:cs="Arial"/>
          <w:color w:val="000000"/>
          <w:sz w:val="24"/>
          <w:szCs w:val="24"/>
        </w:rPr>
        <w:t>Аналогично</w:t>
      </w:r>
      <w:proofErr w:type="spellEnd"/>
      <w:r w:rsidRPr="008A2915">
        <w:rPr>
          <w:rFonts w:ascii="Arial" w:eastAsia="Times New Roman" w:hAnsi="Arial" w:cs="Arial"/>
          <w:color w:val="000000"/>
          <w:sz w:val="24"/>
          <w:szCs w:val="24"/>
        </w:rPr>
        <w:t xml:space="preserve"> – с </w:t>
      </w:r>
      <w:proofErr w:type="spellStart"/>
      <w:r w:rsidRPr="008A2915">
        <w:rPr>
          <w:rFonts w:ascii="Arial" w:eastAsia="Times New Roman" w:hAnsi="Arial" w:cs="Arial"/>
          <w:color w:val="000000"/>
          <w:sz w:val="24"/>
          <w:szCs w:val="24"/>
        </w:rPr>
        <w:t>правым</w:t>
      </w:r>
      <w:proofErr w:type="spellEnd"/>
      <w:r w:rsidRPr="008A29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A2915">
        <w:rPr>
          <w:rFonts w:ascii="Arial" w:eastAsia="Times New Roman" w:hAnsi="Arial" w:cs="Arial"/>
          <w:color w:val="000000"/>
          <w:sz w:val="24"/>
          <w:szCs w:val="24"/>
        </w:rPr>
        <w:t>виском</w:t>
      </w:r>
      <w:proofErr w:type="spellEnd"/>
      <w:r w:rsidRPr="008A2915">
        <w:rPr>
          <w:rFonts w:ascii="Arial" w:eastAsia="Times New Roman" w:hAnsi="Arial" w:cs="Arial"/>
          <w:color w:val="000000"/>
          <w:sz w:val="24"/>
          <w:szCs w:val="24"/>
        </w:rPr>
        <w:t xml:space="preserve"> и </w:t>
      </w:r>
      <w:proofErr w:type="spellStart"/>
      <w:r w:rsidRPr="008A2915">
        <w:rPr>
          <w:rFonts w:ascii="Arial" w:eastAsia="Times New Roman" w:hAnsi="Arial" w:cs="Arial"/>
          <w:color w:val="000000"/>
          <w:sz w:val="24"/>
          <w:szCs w:val="24"/>
        </w:rPr>
        <w:t>правой</w:t>
      </w:r>
      <w:proofErr w:type="spellEnd"/>
      <w:r w:rsidRPr="008A29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A2915">
        <w:rPr>
          <w:rFonts w:ascii="Arial" w:eastAsia="Times New Roman" w:hAnsi="Arial" w:cs="Arial"/>
          <w:color w:val="000000"/>
          <w:sz w:val="24"/>
          <w:szCs w:val="24"/>
        </w:rPr>
        <w:t>ладонью</w:t>
      </w:r>
      <w:proofErr w:type="spellEnd"/>
      <w:r w:rsidRPr="008A291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465A5" w:rsidRPr="008A2915" w:rsidRDefault="00D465A5" w:rsidP="00D465A5">
      <w:pPr>
        <w:numPr>
          <w:ilvl w:val="0"/>
          <w:numId w:val="15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8A291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Слегка запрокиньте назад голову. Потом, преодолевая сопротивление напряженных мышц шеи, постарайтесь прижать подбородок к яремной ямке. </w:t>
      </w:r>
      <w:proofErr w:type="spellStart"/>
      <w:r w:rsidRPr="008A2915">
        <w:rPr>
          <w:rFonts w:ascii="Arial" w:eastAsia="Times New Roman" w:hAnsi="Arial" w:cs="Arial"/>
          <w:color w:val="000000"/>
          <w:sz w:val="24"/>
          <w:szCs w:val="24"/>
        </w:rPr>
        <w:t>Это</w:t>
      </w:r>
      <w:proofErr w:type="spellEnd"/>
      <w:r w:rsidRPr="008A29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A2915">
        <w:rPr>
          <w:rFonts w:ascii="Arial" w:eastAsia="Times New Roman" w:hAnsi="Arial" w:cs="Arial"/>
          <w:color w:val="000000"/>
          <w:sz w:val="24"/>
          <w:szCs w:val="24"/>
        </w:rPr>
        <w:t>упражнение</w:t>
      </w:r>
      <w:proofErr w:type="spellEnd"/>
      <w:r w:rsidRPr="008A29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A2915">
        <w:rPr>
          <w:rFonts w:ascii="Arial" w:eastAsia="Times New Roman" w:hAnsi="Arial" w:cs="Arial"/>
          <w:color w:val="000000"/>
          <w:sz w:val="24"/>
          <w:szCs w:val="24"/>
        </w:rPr>
        <w:t>повторяется</w:t>
      </w:r>
      <w:proofErr w:type="spellEnd"/>
      <w:r w:rsidRPr="008A29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A2915">
        <w:rPr>
          <w:rFonts w:ascii="Arial" w:eastAsia="Times New Roman" w:hAnsi="Arial" w:cs="Arial"/>
          <w:color w:val="000000"/>
          <w:sz w:val="24"/>
          <w:szCs w:val="24"/>
        </w:rPr>
        <w:t>не</w:t>
      </w:r>
      <w:proofErr w:type="spellEnd"/>
      <w:r w:rsidRPr="008A29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A2915">
        <w:rPr>
          <w:rFonts w:ascii="Arial" w:eastAsia="Times New Roman" w:hAnsi="Arial" w:cs="Arial"/>
          <w:color w:val="000000"/>
          <w:sz w:val="24"/>
          <w:szCs w:val="24"/>
        </w:rPr>
        <w:t>менее</w:t>
      </w:r>
      <w:proofErr w:type="spellEnd"/>
      <w:r w:rsidRPr="008A2915">
        <w:rPr>
          <w:rFonts w:ascii="Arial" w:eastAsia="Times New Roman" w:hAnsi="Arial" w:cs="Arial"/>
          <w:color w:val="000000"/>
          <w:sz w:val="24"/>
          <w:szCs w:val="24"/>
        </w:rPr>
        <w:t xml:space="preserve"> 5 </w:t>
      </w:r>
      <w:proofErr w:type="spellStart"/>
      <w:r w:rsidRPr="008A2915">
        <w:rPr>
          <w:rFonts w:ascii="Arial" w:eastAsia="Times New Roman" w:hAnsi="Arial" w:cs="Arial"/>
          <w:color w:val="000000"/>
          <w:sz w:val="24"/>
          <w:szCs w:val="24"/>
        </w:rPr>
        <w:t>раз</w:t>
      </w:r>
      <w:proofErr w:type="spellEnd"/>
      <w:r w:rsidRPr="008A291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465A5" w:rsidRPr="008A2915" w:rsidRDefault="00D465A5" w:rsidP="00D465A5">
      <w:pPr>
        <w:numPr>
          <w:ilvl w:val="0"/>
          <w:numId w:val="15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8A291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Держите голову и плечи прямо. Медленно 5 раз поверните голову максимально вправо. </w:t>
      </w:r>
      <w:proofErr w:type="spellStart"/>
      <w:r w:rsidRPr="008A2915">
        <w:rPr>
          <w:rFonts w:ascii="Arial" w:eastAsia="Times New Roman" w:hAnsi="Arial" w:cs="Arial"/>
          <w:color w:val="000000"/>
          <w:sz w:val="24"/>
          <w:szCs w:val="24"/>
        </w:rPr>
        <w:t>Потом</w:t>
      </w:r>
      <w:proofErr w:type="spellEnd"/>
      <w:r w:rsidRPr="008A29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A2915">
        <w:rPr>
          <w:rFonts w:ascii="Arial" w:eastAsia="Times New Roman" w:hAnsi="Arial" w:cs="Arial"/>
          <w:color w:val="000000"/>
          <w:sz w:val="24"/>
          <w:szCs w:val="24"/>
        </w:rPr>
        <w:t>столько</w:t>
      </w:r>
      <w:proofErr w:type="spellEnd"/>
      <w:r w:rsidRPr="008A29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A2915">
        <w:rPr>
          <w:rFonts w:ascii="Arial" w:eastAsia="Times New Roman" w:hAnsi="Arial" w:cs="Arial"/>
          <w:color w:val="000000"/>
          <w:sz w:val="24"/>
          <w:szCs w:val="24"/>
        </w:rPr>
        <w:t>же</w:t>
      </w:r>
      <w:proofErr w:type="spellEnd"/>
      <w:r w:rsidRPr="008A29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A2915">
        <w:rPr>
          <w:rFonts w:ascii="Arial" w:eastAsia="Times New Roman" w:hAnsi="Arial" w:cs="Arial"/>
          <w:color w:val="000000"/>
          <w:sz w:val="24"/>
          <w:szCs w:val="24"/>
        </w:rPr>
        <w:t>раз</w:t>
      </w:r>
      <w:proofErr w:type="spellEnd"/>
      <w:r w:rsidRPr="008A2915">
        <w:rPr>
          <w:rFonts w:ascii="Arial" w:eastAsia="Times New Roman" w:hAnsi="Arial" w:cs="Arial"/>
          <w:color w:val="000000"/>
          <w:sz w:val="24"/>
          <w:szCs w:val="24"/>
        </w:rPr>
        <w:t xml:space="preserve"> – </w:t>
      </w:r>
      <w:proofErr w:type="spellStart"/>
      <w:r w:rsidRPr="008A2915">
        <w:rPr>
          <w:rFonts w:ascii="Arial" w:eastAsia="Times New Roman" w:hAnsi="Arial" w:cs="Arial"/>
          <w:color w:val="000000"/>
          <w:sz w:val="24"/>
          <w:szCs w:val="24"/>
        </w:rPr>
        <w:t>медленно</w:t>
      </w:r>
      <w:proofErr w:type="spellEnd"/>
      <w:r w:rsidRPr="008A29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A2915">
        <w:rPr>
          <w:rFonts w:ascii="Arial" w:eastAsia="Times New Roman" w:hAnsi="Arial" w:cs="Arial"/>
          <w:color w:val="000000"/>
          <w:sz w:val="24"/>
          <w:szCs w:val="24"/>
        </w:rPr>
        <w:t>влево</w:t>
      </w:r>
      <w:proofErr w:type="spellEnd"/>
      <w:r w:rsidRPr="008A291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465A5" w:rsidRPr="008A2915" w:rsidRDefault="00D465A5" w:rsidP="00D465A5">
      <w:pPr>
        <w:numPr>
          <w:ilvl w:val="0"/>
          <w:numId w:val="15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8A2915">
        <w:rPr>
          <w:rFonts w:ascii="Arial" w:eastAsia="Times New Roman" w:hAnsi="Arial" w:cs="Arial"/>
          <w:color w:val="000000"/>
          <w:sz w:val="24"/>
          <w:szCs w:val="24"/>
          <w:lang w:val="ru-RU"/>
        </w:rPr>
        <w:t>Опустите подбородок к шее. Голову поверните сначала 5 раз вправо, потом 5 раз влево.</w:t>
      </w:r>
    </w:p>
    <w:p w:rsidR="00D465A5" w:rsidRDefault="00D465A5" w:rsidP="00D465A5">
      <w:pPr>
        <w:numPr>
          <w:ilvl w:val="0"/>
          <w:numId w:val="15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8A2915">
        <w:rPr>
          <w:rFonts w:ascii="Arial" w:eastAsia="Times New Roman" w:hAnsi="Arial" w:cs="Arial"/>
          <w:color w:val="000000"/>
          <w:sz w:val="24"/>
          <w:szCs w:val="24"/>
          <w:lang w:val="ru-RU"/>
        </w:rPr>
        <w:t>Запрокиньте голову назад и постарайтесь сначала 5 раз коснуться правым ухом правого плеча, потом 5 раз – левым ухом левого плеча.</w:t>
      </w:r>
    </w:p>
    <w:p w:rsidR="0088106C" w:rsidRPr="00FB0F2A" w:rsidRDefault="0088106C" w:rsidP="0088106C">
      <w:pPr>
        <w:pStyle w:val="2"/>
        <w:shd w:val="clear" w:color="auto" w:fill="FFFFFF"/>
        <w:spacing w:before="375" w:after="75"/>
        <w:ind w:left="225"/>
        <w:textAlignment w:val="baseline"/>
        <w:rPr>
          <w:rFonts w:asciiTheme="minorHAnsi" w:hAnsiTheme="minorHAnsi"/>
          <w:b w:val="0"/>
          <w:bCs w:val="0"/>
          <w:color w:val="55A329"/>
          <w:sz w:val="30"/>
          <w:szCs w:val="30"/>
          <w:lang w:val="ru-RU"/>
        </w:rPr>
      </w:pPr>
      <w:proofErr w:type="spellStart"/>
      <w:r>
        <w:rPr>
          <w:rFonts w:ascii="Helvetica" w:hAnsi="Helvetica"/>
          <w:b w:val="0"/>
          <w:bCs w:val="0"/>
          <w:color w:val="55A329"/>
          <w:sz w:val="30"/>
          <w:szCs w:val="30"/>
        </w:rPr>
        <w:t>Комплекс</w:t>
      </w:r>
      <w:proofErr w:type="spellEnd"/>
      <w:r w:rsidR="00FB0F2A">
        <w:rPr>
          <w:rFonts w:asciiTheme="minorHAnsi" w:hAnsiTheme="minorHAnsi"/>
          <w:b w:val="0"/>
          <w:bCs w:val="0"/>
          <w:color w:val="55A329"/>
          <w:sz w:val="30"/>
          <w:szCs w:val="30"/>
          <w:lang w:val="ru-RU"/>
        </w:rPr>
        <w:t xml:space="preserve"> 2</w:t>
      </w:r>
    </w:p>
    <w:p w:rsidR="0088106C" w:rsidRDefault="0088106C" w:rsidP="0088106C">
      <w:pPr>
        <w:numPr>
          <w:ilvl w:val="0"/>
          <w:numId w:val="36"/>
        </w:numPr>
        <w:shd w:val="clear" w:color="auto" w:fill="FFFFFF"/>
        <w:spacing w:after="0" w:line="294" w:lineRule="atLeast"/>
        <w:ind w:left="0" w:right="360"/>
        <w:textAlignment w:val="baseline"/>
        <w:rPr>
          <w:rFonts w:ascii="inherit" w:hAnsi="inherit" w:cs="Arial"/>
          <w:color w:val="47585F"/>
          <w:sz w:val="21"/>
          <w:szCs w:val="21"/>
        </w:rPr>
      </w:pPr>
      <w:r w:rsidRPr="0088106C">
        <w:rPr>
          <w:rFonts w:ascii="inherit" w:hAnsi="inherit" w:cs="Arial"/>
          <w:color w:val="47585F"/>
          <w:sz w:val="21"/>
          <w:szCs w:val="21"/>
          <w:lang w:val="ru-RU"/>
        </w:rPr>
        <w:t xml:space="preserve">Лягте на пол, положите под колени, руки и шею подушки. Расслабьтесь, поворачивая медленно шею в стороны. Не спеша, поднимите руки и уроните их. Приподнимите голову, посмотрите влево и уроните ее, тоже сделайте в левую сторону. </w:t>
      </w:r>
      <w:proofErr w:type="spellStart"/>
      <w:r>
        <w:rPr>
          <w:rFonts w:ascii="inherit" w:hAnsi="inherit" w:cs="Arial"/>
          <w:color w:val="47585F"/>
          <w:sz w:val="21"/>
          <w:szCs w:val="21"/>
        </w:rPr>
        <w:t>Не</w:t>
      </w:r>
      <w:proofErr w:type="spellEnd"/>
      <w:r>
        <w:rPr>
          <w:rFonts w:ascii="inherit" w:hAnsi="inherit" w:cs="Arial"/>
          <w:color w:val="47585F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7585F"/>
          <w:sz w:val="21"/>
          <w:szCs w:val="21"/>
        </w:rPr>
        <w:t>напрягаясь</w:t>
      </w:r>
      <w:proofErr w:type="spellEnd"/>
      <w:r>
        <w:rPr>
          <w:rFonts w:ascii="inherit" w:hAnsi="inherit" w:cs="Arial"/>
          <w:color w:val="47585F"/>
          <w:sz w:val="21"/>
          <w:szCs w:val="21"/>
        </w:rPr>
        <w:t xml:space="preserve">, </w:t>
      </w:r>
      <w:proofErr w:type="spellStart"/>
      <w:r>
        <w:rPr>
          <w:rFonts w:ascii="inherit" w:hAnsi="inherit" w:cs="Arial"/>
          <w:color w:val="47585F"/>
          <w:sz w:val="21"/>
          <w:szCs w:val="21"/>
        </w:rPr>
        <w:t>глубоко</w:t>
      </w:r>
      <w:proofErr w:type="spellEnd"/>
      <w:r>
        <w:rPr>
          <w:rFonts w:ascii="inherit" w:hAnsi="inherit" w:cs="Arial"/>
          <w:color w:val="47585F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7585F"/>
          <w:sz w:val="21"/>
          <w:szCs w:val="21"/>
        </w:rPr>
        <w:t>вдохните</w:t>
      </w:r>
      <w:proofErr w:type="spellEnd"/>
      <w:r>
        <w:rPr>
          <w:rFonts w:ascii="inherit" w:hAnsi="inherit" w:cs="Arial"/>
          <w:color w:val="47585F"/>
          <w:sz w:val="21"/>
          <w:szCs w:val="21"/>
        </w:rPr>
        <w:t xml:space="preserve"> и </w:t>
      </w:r>
      <w:proofErr w:type="spellStart"/>
      <w:r>
        <w:rPr>
          <w:rFonts w:ascii="inherit" w:hAnsi="inherit" w:cs="Arial"/>
          <w:color w:val="47585F"/>
          <w:sz w:val="21"/>
          <w:szCs w:val="21"/>
        </w:rPr>
        <w:t>выдохните</w:t>
      </w:r>
      <w:proofErr w:type="spellEnd"/>
      <w:r>
        <w:rPr>
          <w:rFonts w:ascii="inherit" w:hAnsi="inherit" w:cs="Arial"/>
          <w:color w:val="47585F"/>
          <w:sz w:val="21"/>
          <w:szCs w:val="21"/>
        </w:rPr>
        <w:t>.</w:t>
      </w:r>
    </w:p>
    <w:p w:rsidR="0088106C" w:rsidRPr="0088106C" w:rsidRDefault="0088106C" w:rsidP="0088106C">
      <w:pPr>
        <w:numPr>
          <w:ilvl w:val="0"/>
          <w:numId w:val="36"/>
        </w:numPr>
        <w:shd w:val="clear" w:color="auto" w:fill="FFFFFF"/>
        <w:spacing w:after="0" w:line="294" w:lineRule="atLeast"/>
        <w:ind w:left="0" w:right="360"/>
        <w:textAlignment w:val="baseline"/>
        <w:rPr>
          <w:rFonts w:ascii="inherit" w:hAnsi="inherit" w:cs="Arial"/>
          <w:color w:val="47585F"/>
          <w:sz w:val="21"/>
          <w:szCs w:val="21"/>
          <w:lang w:val="ru-RU"/>
        </w:rPr>
      </w:pPr>
      <w:r w:rsidRPr="0088106C">
        <w:rPr>
          <w:rFonts w:ascii="inherit" w:hAnsi="inherit" w:cs="Arial"/>
          <w:color w:val="47585F"/>
          <w:sz w:val="21"/>
          <w:szCs w:val="21"/>
          <w:lang w:val="ru-RU"/>
        </w:rPr>
        <w:t>Сядьте на стул и пожимайте плечами.</w:t>
      </w:r>
    </w:p>
    <w:p w:rsidR="0088106C" w:rsidRDefault="0088106C" w:rsidP="0088106C">
      <w:pPr>
        <w:numPr>
          <w:ilvl w:val="0"/>
          <w:numId w:val="36"/>
        </w:numPr>
        <w:shd w:val="clear" w:color="auto" w:fill="FFFFFF"/>
        <w:spacing w:after="0" w:line="294" w:lineRule="atLeast"/>
        <w:ind w:left="0" w:right="360"/>
        <w:textAlignment w:val="baseline"/>
        <w:rPr>
          <w:rFonts w:ascii="inherit" w:hAnsi="inherit" w:cs="Arial"/>
          <w:color w:val="47585F"/>
          <w:sz w:val="21"/>
          <w:szCs w:val="21"/>
        </w:rPr>
      </w:pPr>
      <w:r w:rsidRPr="0088106C">
        <w:rPr>
          <w:rFonts w:ascii="inherit" w:hAnsi="inherit" w:cs="Arial"/>
          <w:color w:val="47585F"/>
          <w:sz w:val="21"/>
          <w:szCs w:val="21"/>
          <w:lang w:val="ru-RU"/>
        </w:rPr>
        <w:t xml:space="preserve">Лягте на спину. Поверните влево голову, после этого – вправо. </w:t>
      </w:r>
      <w:proofErr w:type="spellStart"/>
      <w:r>
        <w:rPr>
          <w:rFonts w:ascii="inherit" w:hAnsi="inherit" w:cs="Arial"/>
          <w:color w:val="47585F"/>
          <w:sz w:val="21"/>
          <w:szCs w:val="21"/>
        </w:rPr>
        <w:t>Тоже</w:t>
      </w:r>
      <w:proofErr w:type="spellEnd"/>
      <w:r>
        <w:rPr>
          <w:rFonts w:ascii="inherit" w:hAnsi="inherit" w:cs="Arial"/>
          <w:color w:val="47585F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7585F"/>
          <w:sz w:val="21"/>
          <w:szCs w:val="21"/>
        </w:rPr>
        <w:t>упражнение</w:t>
      </w:r>
      <w:proofErr w:type="spellEnd"/>
      <w:r>
        <w:rPr>
          <w:rFonts w:ascii="inherit" w:hAnsi="inherit" w:cs="Arial"/>
          <w:color w:val="47585F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7585F"/>
          <w:sz w:val="21"/>
          <w:szCs w:val="21"/>
        </w:rPr>
        <w:t>проделайте</w:t>
      </w:r>
      <w:proofErr w:type="spellEnd"/>
      <w:r>
        <w:rPr>
          <w:rFonts w:ascii="inherit" w:hAnsi="inherit" w:cs="Arial"/>
          <w:color w:val="47585F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7585F"/>
          <w:sz w:val="21"/>
          <w:szCs w:val="21"/>
        </w:rPr>
        <w:t>сидя</w:t>
      </w:r>
      <w:proofErr w:type="spellEnd"/>
      <w:r>
        <w:rPr>
          <w:rFonts w:ascii="inherit" w:hAnsi="inherit" w:cs="Arial"/>
          <w:color w:val="47585F"/>
          <w:sz w:val="21"/>
          <w:szCs w:val="21"/>
        </w:rPr>
        <w:t>.</w:t>
      </w:r>
    </w:p>
    <w:p w:rsidR="0088106C" w:rsidRPr="0088106C" w:rsidRDefault="0088106C" w:rsidP="0088106C">
      <w:pPr>
        <w:numPr>
          <w:ilvl w:val="0"/>
          <w:numId w:val="36"/>
        </w:numPr>
        <w:shd w:val="clear" w:color="auto" w:fill="FFFFFF"/>
        <w:spacing w:after="0" w:line="294" w:lineRule="atLeast"/>
        <w:ind w:left="0" w:right="360"/>
        <w:textAlignment w:val="baseline"/>
        <w:rPr>
          <w:rFonts w:ascii="inherit" w:hAnsi="inherit" w:cs="Arial"/>
          <w:color w:val="47585F"/>
          <w:sz w:val="21"/>
          <w:szCs w:val="21"/>
          <w:lang w:val="ru-RU"/>
        </w:rPr>
      </w:pPr>
      <w:r w:rsidRPr="0088106C">
        <w:rPr>
          <w:rFonts w:ascii="inherit" w:hAnsi="inherit" w:cs="Arial"/>
          <w:color w:val="47585F"/>
          <w:sz w:val="21"/>
          <w:szCs w:val="21"/>
          <w:lang w:val="ru-RU"/>
        </w:rPr>
        <w:t>Сидя на стуле, положите руки на шею за головой, сомкните пальцы. Отклоните локти назад насколько можно дальше, затем опустите руки и расслабьтесь.</w:t>
      </w:r>
    </w:p>
    <w:p w:rsidR="0088106C" w:rsidRDefault="0088106C" w:rsidP="0088106C">
      <w:pPr>
        <w:numPr>
          <w:ilvl w:val="0"/>
          <w:numId w:val="36"/>
        </w:numPr>
        <w:shd w:val="clear" w:color="auto" w:fill="FFFFFF"/>
        <w:spacing w:after="0" w:line="294" w:lineRule="atLeast"/>
        <w:ind w:left="0" w:right="360"/>
        <w:textAlignment w:val="baseline"/>
        <w:rPr>
          <w:rFonts w:ascii="inherit" w:hAnsi="inherit" w:cs="Arial"/>
          <w:color w:val="47585F"/>
          <w:sz w:val="21"/>
          <w:szCs w:val="21"/>
        </w:rPr>
      </w:pPr>
      <w:r w:rsidRPr="0088106C">
        <w:rPr>
          <w:rFonts w:ascii="inherit" w:hAnsi="inherit" w:cs="Arial"/>
          <w:color w:val="47585F"/>
          <w:sz w:val="21"/>
          <w:szCs w:val="21"/>
          <w:lang w:val="ru-RU"/>
        </w:rPr>
        <w:t xml:space="preserve">Сидя на стуле, руки согните в локтях и положите кисти на </w:t>
      </w:r>
      <w:proofErr w:type="spellStart"/>
      <w:r w:rsidRPr="0088106C">
        <w:rPr>
          <w:rFonts w:ascii="inherit" w:hAnsi="inherit" w:cs="Arial"/>
          <w:color w:val="47585F"/>
          <w:sz w:val="21"/>
          <w:szCs w:val="21"/>
          <w:lang w:val="ru-RU"/>
        </w:rPr>
        <w:t>надплечья</w:t>
      </w:r>
      <w:proofErr w:type="spellEnd"/>
      <w:r w:rsidRPr="0088106C">
        <w:rPr>
          <w:rFonts w:ascii="inherit" w:hAnsi="inherit" w:cs="Arial"/>
          <w:color w:val="47585F"/>
          <w:sz w:val="21"/>
          <w:szCs w:val="21"/>
          <w:lang w:val="ru-RU"/>
        </w:rPr>
        <w:t xml:space="preserve">. Перекрестите локти, при этом заведите правую руку влево, а левую – вправо. </w:t>
      </w:r>
      <w:proofErr w:type="spellStart"/>
      <w:r>
        <w:rPr>
          <w:rFonts w:ascii="inherit" w:hAnsi="inherit" w:cs="Arial"/>
          <w:color w:val="47585F"/>
          <w:sz w:val="21"/>
          <w:szCs w:val="21"/>
        </w:rPr>
        <w:t>Должно</w:t>
      </w:r>
      <w:proofErr w:type="spellEnd"/>
      <w:r>
        <w:rPr>
          <w:rFonts w:ascii="inherit" w:hAnsi="inherit" w:cs="Arial"/>
          <w:color w:val="47585F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7585F"/>
          <w:sz w:val="21"/>
          <w:szCs w:val="21"/>
        </w:rPr>
        <w:t>возникать</w:t>
      </w:r>
      <w:proofErr w:type="spellEnd"/>
      <w:r>
        <w:rPr>
          <w:rFonts w:ascii="inherit" w:hAnsi="inherit" w:cs="Arial"/>
          <w:color w:val="47585F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7585F"/>
          <w:sz w:val="21"/>
          <w:szCs w:val="21"/>
        </w:rPr>
        <w:t>натяжение</w:t>
      </w:r>
      <w:proofErr w:type="spellEnd"/>
      <w:r>
        <w:rPr>
          <w:rFonts w:ascii="inherit" w:hAnsi="inherit" w:cs="Arial"/>
          <w:color w:val="47585F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7585F"/>
          <w:sz w:val="21"/>
          <w:szCs w:val="21"/>
        </w:rPr>
        <w:t>мышц</w:t>
      </w:r>
      <w:proofErr w:type="spellEnd"/>
      <w:r>
        <w:rPr>
          <w:rFonts w:ascii="inherit" w:hAnsi="inherit" w:cs="Arial"/>
          <w:color w:val="47585F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7585F"/>
          <w:sz w:val="21"/>
          <w:szCs w:val="21"/>
        </w:rPr>
        <w:t>спины</w:t>
      </w:r>
      <w:proofErr w:type="spellEnd"/>
      <w:r>
        <w:rPr>
          <w:rFonts w:ascii="inherit" w:hAnsi="inherit" w:cs="Arial"/>
          <w:color w:val="47585F"/>
          <w:sz w:val="21"/>
          <w:szCs w:val="21"/>
        </w:rPr>
        <w:t xml:space="preserve">. </w:t>
      </w:r>
      <w:proofErr w:type="spellStart"/>
      <w:r>
        <w:rPr>
          <w:rFonts w:ascii="inherit" w:hAnsi="inherit" w:cs="Arial"/>
          <w:color w:val="47585F"/>
          <w:sz w:val="21"/>
          <w:szCs w:val="21"/>
        </w:rPr>
        <w:t>Опустите</w:t>
      </w:r>
      <w:proofErr w:type="spellEnd"/>
      <w:r>
        <w:rPr>
          <w:rFonts w:ascii="inherit" w:hAnsi="inherit" w:cs="Arial"/>
          <w:color w:val="47585F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7585F"/>
          <w:sz w:val="21"/>
          <w:szCs w:val="21"/>
        </w:rPr>
        <w:t>руки</w:t>
      </w:r>
      <w:proofErr w:type="spellEnd"/>
      <w:r>
        <w:rPr>
          <w:rFonts w:ascii="inherit" w:hAnsi="inherit" w:cs="Arial"/>
          <w:color w:val="47585F"/>
          <w:sz w:val="21"/>
          <w:szCs w:val="21"/>
        </w:rPr>
        <w:t xml:space="preserve"> и </w:t>
      </w:r>
      <w:proofErr w:type="spellStart"/>
      <w:r>
        <w:rPr>
          <w:rFonts w:ascii="inherit" w:hAnsi="inherit" w:cs="Arial"/>
          <w:color w:val="47585F"/>
          <w:sz w:val="21"/>
          <w:szCs w:val="21"/>
        </w:rPr>
        <w:t>расслабьтесь</w:t>
      </w:r>
      <w:proofErr w:type="spellEnd"/>
      <w:r>
        <w:rPr>
          <w:rFonts w:ascii="inherit" w:hAnsi="inherit" w:cs="Arial"/>
          <w:color w:val="47585F"/>
          <w:sz w:val="21"/>
          <w:szCs w:val="21"/>
        </w:rPr>
        <w:t>.</w:t>
      </w:r>
    </w:p>
    <w:p w:rsidR="0088106C" w:rsidRDefault="0088106C" w:rsidP="0088106C">
      <w:pPr>
        <w:numPr>
          <w:ilvl w:val="0"/>
          <w:numId w:val="36"/>
        </w:numPr>
        <w:shd w:val="clear" w:color="auto" w:fill="FFFFFF"/>
        <w:spacing w:after="0" w:line="294" w:lineRule="atLeast"/>
        <w:ind w:left="0" w:right="360"/>
        <w:textAlignment w:val="baseline"/>
        <w:rPr>
          <w:rFonts w:ascii="inherit" w:hAnsi="inherit" w:cs="Arial"/>
          <w:color w:val="47585F"/>
          <w:sz w:val="21"/>
          <w:szCs w:val="21"/>
        </w:rPr>
      </w:pPr>
      <w:r w:rsidRPr="0088106C">
        <w:rPr>
          <w:rFonts w:ascii="inherit" w:hAnsi="inherit" w:cs="Arial"/>
          <w:color w:val="47585F"/>
          <w:sz w:val="21"/>
          <w:szCs w:val="21"/>
          <w:lang w:val="ru-RU"/>
        </w:rPr>
        <w:t xml:space="preserve">Сидя на коленях, положите предплечья рук и кисти на пол. Начните скользить на руках вперед, при этом выпрямляйте постепенно спину. </w:t>
      </w:r>
      <w:proofErr w:type="spellStart"/>
      <w:r>
        <w:rPr>
          <w:rFonts w:ascii="inherit" w:hAnsi="inherit" w:cs="Arial"/>
          <w:color w:val="47585F"/>
          <w:sz w:val="21"/>
          <w:szCs w:val="21"/>
        </w:rPr>
        <w:t>Голову</w:t>
      </w:r>
      <w:proofErr w:type="spellEnd"/>
      <w:r>
        <w:rPr>
          <w:rFonts w:ascii="inherit" w:hAnsi="inherit" w:cs="Arial"/>
          <w:color w:val="47585F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7585F"/>
          <w:sz w:val="21"/>
          <w:szCs w:val="21"/>
        </w:rPr>
        <w:t>держите</w:t>
      </w:r>
      <w:proofErr w:type="spellEnd"/>
      <w:r>
        <w:rPr>
          <w:rFonts w:ascii="inherit" w:hAnsi="inherit" w:cs="Arial"/>
          <w:color w:val="47585F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7585F"/>
          <w:sz w:val="21"/>
          <w:szCs w:val="21"/>
        </w:rPr>
        <w:t>прямо</w:t>
      </w:r>
      <w:proofErr w:type="spellEnd"/>
      <w:r>
        <w:rPr>
          <w:rFonts w:ascii="inherit" w:hAnsi="inherit" w:cs="Arial"/>
          <w:color w:val="47585F"/>
          <w:sz w:val="21"/>
          <w:szCs w:val="21"/>
        </w:rPr>
        <w:t>.</w:t>
      </w:r>
    </w:p>
    <w:p w:rsidR="0088106C" w:rsidRDefault="0088106C" w:rsidP="0088106C">
      <w:pPr>
        <w:numPr>
          <w:ilvl w:val="0"/>
          <w:numId w:val="36"/>
        </w:numPr>
        <w:shd w:val="clear" w:color="auto" w:fill="FFFFFF"/>
        <w:spacing w:after="0" w:line="294" w:lineRule="atLeast"/>
        <w:ind w:left="0" w:right="360"/>
        <w:textAlignment w:val="baseline"/>
        <w:rPr>
          <w:rFonts w:ascii="inherit" w:hAnsi="inherit" w:cs="Arial"/>
          <w:color w:val="47585F"/>
          <w:sz w:val="21"/>
          <w:szCs w:val="21"/>
        </w:rPr>
      </w:pPr>
      <w:r w:rsidRPr="0088106C">
        <w:rPr>
          <w:rFonts w:ascii="inherit" w:hAnsi="inherit" w:cs="Arial"/>
          <w:color w:val="47585F"/>
          <w:sz w:val="21"/>
          <w:szCs w:val="21"/>
          <w:lang w:val="ru-RU"/>
        </w:rPr>
        <w:t xml:space="preserve">Лежа на животе. Под бедра подложите подушку. Постарайтесь свести лопатки, затем расслабьтесь. </w:t>
      </w:r>
      <w:proofErr w:type="spellStart"/>
      <w:r>
        <w:rPr>
          <w:rFonts w:ascii="inherit" w:hAnsi="inherit" w:cs="Arial"/>
          <w:color w:val="47585F"/>
          <w:sz w:val="21"/>
          <w:szCs w:val="21"/>
        </w:rPr>
        <w:t>Если</w:t>
      </w:r>
      <w:proofErr w:type="spellEnd"/>
      <w:r>
        <w:rPr>
          <w:rFonts w:ascii="inherit" w:hAnsi="inherit" w:cs="Arial"/>
          <w:color w:val="47585F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7585F"/>
          <w:sz w:val="21"/>
          <w:szCs w:val="21"/>
        </w:rPr>
        <w:t>усложнить</w:t>
      </w:r>
      <w:proofErr w:type="spellEnd"/>
      <w:r>
        <w:rPr>
          <w:rFonts w:ascii="inherit" w:hAnsi="inherit" w:cs="Arial"/>
          <w:color w:val="47585F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7585F"/>
          <w:sz w:val="21"/>
          <w:szCs w:val="21"/>
        </w:rPr>
        <w:t>упражнение</w:t>
      </w:r>
      <w:proofErr w:type="spellEnd"/>
      <w:r>
        <w:rPr>
          <w:rFonts w:ascii="inherit" w:hAnsi="inherit" w:cs="Arial"/>
          <w:color w:val="47585F"/>
          <w:sz w:val="21"/>
          <w:szCs w:val="21"/>
        </w:rPr>
        <w:t xml:space="preserve"> и </w:t>
      </w:r>
      <w:proofErr w:type="spellStart"/>
      <w:r>
        <w:rPr>
          <w:rFonts w:ascii="inherit" w:hAnsi="inherit" w:cs="Arial"/>
          <w:color w:val="47585F"/>
          <w:sz w:val="21"/>
          <w:szCs w:val="21"/>
        </w:rPr>
        <w:t>пожимать</w:t>
      </w:r>
      <w:proofErr w:type="spellEnd"/>
      <w:r>
        <w:rPr>
          <w:rFonts w:ascii="inherit" w:hAnsi="inherit" w:cs="Arial"/>
          <w:color w:val="47585F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7585F"/>
          <w:sz w:val="21"/>
          <w:szCs w:val="21"/>
        </w:rPr>
        <w:t>плечами</w:t>
      </w:r>
      <w:proofErr w:type="spellEnd"/>
      <w:r>
        <w:rPr>
          <w:rFonts w:ascii="inherit" w:hAnsi="inherit" w:cs="Arial"/>
          <w:color w:val="47585F"/>
          <w:sz w:val="21"/>
          <w:szCs w:val="21"/>
        </w:rPr>
        <w:t xml:space="preserve">, </w:t>
      </w:r>
      <w:proofErr w:type="spellStart"/>
      <w:r>
        <w:rPr>
          <w:rFonts w:ascii="inherit" w:hAnsi="inherit" w:cs="Arial"/>
          <w:color w:val="47585F"/>
          <w:sz w:val="21"/>
          <w:szCs w:val="21"/>
        </w:rPr>
        <w:t>эффект</w:t>
      </w:r>
      <w:proofErr w:type="spellEnd"/>
      <w:r>
        <w:rPr>
          <w:rFonts w:ascii="inherit" w:hAnsi="inherit" w:cs="Arial"/>
          <w:color w:val="47585F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7585F"/>
          <w:sz w:val="21"/>
          <w:szCs w:val="21"/>
        </w:rPr>
        <w:t>будет</w:t>
      </w:r>
      <w:proofErr w:type="spellEnd"/>
      <w:r>
        <w:rPr>
          <w:rFonts w:ascii="inherit" w:hAnsi="inherit" w:cs="Arial"/>
          <w:color w:val="47585F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7585F"/>
          <w:sz w:val="21"/>
          <w:szCs w:val="21"/>
        </w:rPr>
        <w:t>лучше</w:t>
      </w:r>
      <w:proofErr w:type="spellEnd"/>
      <w:r>
        <w:rPr>
          <w:rFonts w:ascii="inherit" w:hAnsi="inherit" w:cs="Arial"/>
          <w:color w:val="47585F"/>
          <w:sz w:val="21"/>
          <w:szCs w:val="21"/>
        </w:rPr>
        <w:t>.</w:t>
      </w:r>
    </w:p>
    <w:p w:rsidR="0088106C" w:rsidRPr="0088106C" w:rsidRDefault="0088106C" w:rsidP="0088106C">
      <w:pPr>
        <w:numPr>
          <w:ilvl w:val="0"/>
          <w:numId w:val="36"/>
        </w:numPr>
        <w:shd w:val="clear" w:color="auto" w:fill="FFFFFF"/>
        <w:spacing w:after="0" w:line="294" w:lineRule="atLeast"/>
        <w:ind w:left="0" w:right="360"/>
        <w:textAlignment w:val="baseline"/>
        <w:rPr>
          <w:rFonts w:ascii="inherit" w:hAnsi="inherit" w:cs="Arial"/>
          <w:color w:val="47585F"/>
          <w:sz w:val="21"/>
          <w:szCs w:val="21"/>
          <w:lang w:val="ru-RU"/>
        </w:rPr>
      </w:pPr>
      <w:r w:rsidRPr="0088106C">
        <w:rPr>
          <w:rFonts w:ascii="inherit" w:hAnsi="inherit" w:cs="Arial"/>
          <w:color w:val="47585F"/>
          <w:sz w:val="21"/>
          <w:szCs w:val="21"/>
          <w:lang w:val="ru-RU"/>
        </w:rPr>
        <w:t>Лягте на спину, колени согните, руки вытяните вдоль бедер. Медленно поднимайте плечи и голову, опустите их и расслабьтесь.</w:t>
      </w:r>
    </w:p>
    <w:p w:rsidR="0088106C" w:rsidRPr="0088106C" w:rsidRDefault="0088106C" w:rsidP="0088106C">
      <w:pPr>
        <w:numPr>
          <w:ilvl w:val="0"/>
          <w:numId w:val="36"/>
        </w:numPr>
        <w:shd w:val="clear" w:color="auto" w:fill="FFFFFF"/>
        <w:spacing w:after="0" w:line="294" w:lineRule="atLeast"/>
        <w:ind w:left="0" w:right="360"/>
        <w:textAlignment w:val="baseline"/>
        <w:rPr>
          <w:rFonts w:ascii="inherit" w:hAnsi="inherit" w:cs="Arial"/>
          <w:color w:val="47585F"/>
          <w:sz w:val="21"/>
          <w:szCs w:val="21"/>
          <w:lang w:val="ru-RU"/>
        </w:rPr>
      </w:pPr>
      <w:r w:rsidRPr="0088106C">
        <w:rPr>
          <w:rFonts w:ascii="inherit" w:hAnsi="inherit" w:cs="Arial"/>
          <w:color w:val="47585F"/>
          <w:sz w:val="21"/>
          <w:szCs w:val="21"/>
          <w:lang w:val="ru-RU"/>
        </w:rPr>
        <w:t>Как и упражнение 8, но при этом поворачивайте голову то влево, то вправо.</w:t>
      </w:r>
    </w:p>
    <w:p w:rsidR="0088106C" w:rsidRDefault="0088106C" w:rsidP="00173B08">
      <w:pPr>
        <w:numPr>
          <w:ilvl w:val="0"/>
          <w:numId w:val="36"/>
        </w:numPr>
        <w:shd w:val="clear" w:color="auto" w:fill="FFFFFF"/>
        <w:spacing w:after="0" w:line="294" w:lineRule="atLeast"/>
        <w:ind w:left="0" w:right="360"/>
        <w:textAlignment w:val="baseline"/>
        <w:rPr>
          <w:rFonts w:ascii="inherit" w:hAnsi="inherit" w:cs="Arial"/>
          <w:color w:val="47585F"/>
          <w:sz w:val="21"/>
          <w:szCs w:val="21"/>
          <w:lang w:val="ru-RU"/>
        </w:rPr>
      </w:pPr>
      <w:r w:rsidRPr="0088106C">
        <w:rPr>
          <w:rFonts w:ascii="inherit" w:hAnsi="inherit" w:cs="Arial"/>
          <w:color w:val="47585F"/>
          <w:sz w:val="21"/>
          <w:szCs w:val="21"/>
          <w:lang w:val="ru-RU"/>
        </w:rPr>
        <w:t>Лягте животом на подушку. Стопы должны быть фиксированы. Вытяните вдоль бедер руки и приподнимите спину до горизонтальной линии. Старайтесь не выгибаться назад.</w:t>
      </w:r>
      <w:r w:rsidRPr="0088106C">
        <w:rPr>
          <w:rFonts w:ascii="inherit" w:hAnsi="inherit" w:cs="Arial"/>
          <w:color w:val="47585F"/>
          <w:sz w:val="21"/>
          <w:szCs w:val="21"/>
          <w:bdr w:val="none" w:sz="0" w:space="0" w:color="auto" w:frame="1"/>
          <w:lang w:val="ru-RU"/>
        </w:rPr>
        <w:br/>
      </w:r>
    </w:p>
    <w:p w:rsidR="00173B08" w:rsidRPr="00173B08" w:rsidRDefault="00173B08" w:rsidP="00173B08">
      <w:pPr>
        <w:shd w:val="clear" w:color="auto" w:fill="FFFFFF"/>
        <w:spacing w:after="0" w:line="294" w:lineRule="atLeast"/>
        <w:ind w:right="360"/>
        <w:textAlignment w:val="baseline"/>
        <w:rPr>
          <w:rFonts w:ascii="inherit" w:hAnsi="inherit" w:cs="Arial"/>
          <w:color w:val="47585F"/>
          <w:sz w:val="21"/>
          <w:szCs w:val="21"/>
          <w:lang w:val="ru-RU"/>
        </w:rPr>
      </w:pPr>
    </w:p>
    <w:p w:rsidR="00AF7A3C" w:rsidRDefault="001306E3" w:rsidP="00B32C18">
      <w:pPr>
        <w:shd w:val="clear" w:color="auto" w:fill="FFFFFF"/>
        <w:spacing w:after="300" w:line="330" w:lineRule="atLeast"/>
        <w:rPr>
          <w:rStyle w:val="a5"/>
          <w:rFonts w:ascii="Arial" w:hAnsi="Arial" w:cs="Arial"/>
          <w:b w:val="0"/>
          <w:color w:val="222222"/>
          <w:sz w:val="27"/>
          <w:szCs w:val="27"/>
          <w:bdr w:val="none" w:sz="0" w:space="0" w:color="auto" w:frame="1"/>
          <w:shd w:val="clear" w:color="auto" w:fill="FFFFFF"/>
          <w:lang w:val="ru-RU"/>
        </w:rPr>
      </w:pPr>
      <w:r w:rsidRPr="00AF7A3C">
        <w:rPr>
          <w:rStyle w:val="a5"/>
          <w:rFonts w:ascii="Arial" w:hAnsi="Arial" w:cs="Arial"/>
          <w:b w:val="0"/>
          <w:color w:val="222222"/>
          <w:sz w:val="27"/>
          <w:szCs w:val="27"/>
          <w:bdr w:val="none" w:sz="0" w:space="0" w:color="auto" w:frame="1"/>
          <w:shd w:val="clear" w:color="auto" w:fill="FFFFFF"/>
          <w:lang w:val="ru-RU"/>
        </w:rPr>
        <w:t xml:space="preserve">Лечебная гимнастика при остеохондрозе </w:t>
      </w:r>
      <w:r w:rsidRPr="00AF7A3C">
        <w:rPr>
          <w:rStyle w:val="a5"/>
          <w:rFonts w:ascii="Arial" w:hAnsi="Arial" w:cs="Arial"/>
          <w:color w:val="222222"/>
          <w:sz w:val="27"/>
          <w:szCs w:val="27"/>
          <w:bdr w:val="none" w:sz="0" w:space="0" w:color="auto" w:frame="1"/>
          <w:shd w:val="clear" w:color="auto" w:fill="FFFFFF"/>
          <w:lang w:val="ru-RU"/>
        </w:rPr>
        <w:t>грудного отдела</w:t>
      </w:r>
      <w:r w:rsidRPr="00AF7A3C">
        <w:rPr>
          <w:rStyle w:val="a5"/>
          <w:rFonts w:ascii="Arial" w:hAnsi="Arial" w:cs="Arial"/>
          <w:b w:val="0"/>
          <w:color w:val="222222"/>
          <w:sz w:val="27"/>
          <w:szCs w:val="27"/>
          <w:bdr w:val="none" w:sz="0" w:space="0" w:color="auto" w:frame="1"/>
          <w:shd w:val="clear" w:color="auto" w:fill="FFFFFF"/>
          <w:lang w:val="ru-RU"/>
        </w:rPr>
        <w:t xml:space="preserve"> позвоночника</w:t>
      </w:r>
      <w:r w:rsidR="00AF7A3C">
        <w:rPr>
          <w:rStyle w:val="a5"/>
          <w:rFonts w:ascii="Arial" w:hAnsi="Arial" w:cs="Arial"/>
          <w:b w:val="0"/>
          <w:color w:val="222222"/>
          <w:sz w:val="27"/>
          <w:szCs w:val="27"/>
          <w:bdr w:val="none" w:sz="0" w:space="0" w:color="auto" w:frame="1"/>
          <w:shd w:val="clear" w:color="auto" w:fill="FFFFFF"/>
          <w:lang w:val="ru-RU"/>
        </w:rPr>
        <w:t>:</w:t>
      </w:r>
    </w:p>
    <w:p w:rsidR="001306E3" w:rsidRDefault="001306E3" w:rsidP="00B32C18">
      <w:pPr>
        <w:shd w:val="clear" w:color="auto" w:fill="FFFFFF"/>
        <w:spacing w:after="300" w:line="330" w:lineRule="atLeast"/>
        <w:rPr>
          <w:rFonts w:ascii="Arial" w:hAnsi="Arial" w:cs="Arial"/>
          <w:color w:val="222222"/>
          <w:sz w:val="27"/>
          <w:szCs w:val="27"/>
          <w:bdr w:val="none" w:sz="0" w:space="0" w:color="auto" w:frame="1"/>
          <w:shd w:val="clear" w:color="auto" w:fill="FFFFFF"/>
          <w:lang w:val="ru-RU"/>
        </w:rPr>
      </w:pPr>
      <w:r w:rsidRPr="001306E3">
        <w:rPr>
          <w:rFonts w:ascii="Arial" w:hAnsi="Arial" w:cs="Arial"/>
          <w:color w:val="222222"/>
          <w:sz w:val="18"/>
          <w:szCs w:val="18"/>
          <w:lang w:val="ru-RU"/>
        </w:rPr>
        <w:lastRenderedPageBreak/>
        <w:br/>
      </w:r>
      <w:r w:rsidR="00AF7A3C">
        <w:rPr>
          <w:rFonts w:ascii="Arial" w:hAnsi="Arial" w:cs="Arial"/>
          <w:color w:val="222222"/>
          <w:sz w:val="27"/>
          <w:szCs w:val="27"/>
          <w:bdr w:val="none" w:sz="0" w:space="0" w:color="auto" w:frame="1"/>
          <w:shd w:val="clear" w:color="auto" w:fill="FFFFFF"/>
          <w:lang w:val="ru-RU"/>
        </w:rPr>
        <w:t xml:space="preserve">1) </w:t>
      </w:r>
      <w:r w:rsidRPr="001306E3">
        <w:rPr>
          <w:rFonts w:ascii="Arial" w:hAnsi="Arial" w:cs="Arial"/>
          <w:color w:val="222222"/>
          <w:sz w:val="27"/>
          <w:szCs w:val="27"/>
          <w:bdr w:val="none" w:sz="0" w:space="0" w:color="auto" w:frame="1"/>
          <w:shd w:val="clear" w:color="auto" w:fill="FFFFFF"/>
          <w:lang w:val="ru-RU"/>
        </w:rPr>
        <w:t xml:space="preserve"> сидя на стуле, ягодицы плотно прижаты к стулу. Голова смотрит прямо. Отклониться максимально вправо, вернуться в исходное положение. Затем отклониться влево, при этом руки должны быть расставлены в стороны и двигаться на одном уровне, параллельно полу. Повторить 3-4 раза.</w:t>
      </w:r>
      <w:r w:rsidRPr="001306E3">
        <w:rPr>
          <w:rFonts w:ascii="Arial" w:hAnsi="Arial" w:cs="Arial"/>
          <w:color w:val="222222"/>
          <w:sz w:val="18"/>
          <w:szCs w:val="18"/>
          <w:lang w:val="ru-RU"/>
        </w:rPr>
        <w:br/>
      </w:r>
      <w:r w:rsidR="00AF7A3C">
        <w:rPr>
          <w:rFonts w:ascii="Arial" w:hAnsi="Arial" w:cs="Arial"/>
          <w:color w:val="222222"/>
          <w:sz w:val="27"/>
          <w:szCs w:val="27"/>
          <w:bdr w:val="none" w:sz="0" w:space="0" w:color="auto" w:frame="1"/>
          <w:shd w:val="clear" w:color="auto" w:fill="FFFFFF"/>
          <w:lang w:val="ru-RU"/>
        </w:rPr>
        <w:t xml:space="preserve">2) </w:t>
      </w:r>
      <w:r w:rsidRPr="001306E3">
        <w:rPr>
          <w:rFonts w:ascii="Arial" w:hAnsi="Arial" w:cs="Arial"/>
          <w:color w:val="222222"/>
          <w:sz w:val="27"/>
          <w:szCs w:val="27"/>
          <w:bdr w:val="none" w:sz="0" w:space="0" w:color="auto" w:frame="1"/>
          <w:shd w:val="clear" w:color="auto" w:fill="FFFFFF"/>
          <w:lang w:val="ru-RU"/>
        </w:rPr>
        <w:t xml:space="preserve"> сидя на стуле, ладони лежат на талии, локти расставлены в стороны. Не меняя положения рук, медленно поднимать плечи максимально вверх, голову при этом надо слегка втягивать, затем медленно опускать плечи до предела вниз. Повторить 3-4 раза.</w:t>
      </w:r>
      <w:r w:rsidRPr="001306E3">
        <w:rPr>
          <w:rFonts w:ascii="Arial" w:hAnsi="Arial" w:cs="Arial"/>
          <w:color w:val="222222"/>
          <w:sz w:val="18"/>
          <w:szCs w:val="18"/>
          <w:lang w:val="ru-RU"/>
        </w:rPr>
        <w:br/>
      </w:r>
      <w:r w:rsidR="00AF7A3C">
        <w:rPr>
          <w:rFonts w:ascii="Arial" w:hAnsi="Arial" w:cs="Arial"/>
          <w:color w:val="222222"/>
          <w:sz w:val="27"/>
          <w:szCs w:val="27"/>
          <w:bdr w:val="none" w:sz="0" w:space="0" w:color="auto" w:frame="1"/>
          <w:shd w:val="clear" w:color="auto" w:fill="FFFFFF"/>
          <w:lang w:val="ru-RU"/>
        </w:rPr>
        <w:t xml:space="preserve">3) </w:t>
      </w:r>
      <w:r w:rsidRPr="001306E3">
        <w:rPr>
          <w:rFonts w:ascii="Arial" w:hAnsi="Arial" w:cs="Arial"/>
          <w:color w:val="222222"/>
          <w:sz w:val="27"/>
          <w:szCs w:val="27"/>
          <w:bdr w:val="none" w:sz="0" w:space="0" w:color="auto" w:frame="1"/>
          <w:shd w:val="clear" w:color="auto" w:fill="FFFFFF"/>
          <w:lang w:val="ru-RU"/>
        </w:rPr>
        <w:t xml:space="preserve"> сидя на стуле, руки вытянуты вниз и направлены чуть в стороны, ладони развернуты максимально наружу. Очень медленно прогнуть грудь </w:t>
      </w:r>
      <w:proofErr w:type="spellStart"/>
      <w:r w:rsidRPr="001306E3">
        <w:rPr>
          <w:rFonts w:ascii="Arial" w:hAnsi="Arial" w:cs="Arial"/>
          <w:color w:val="222222"/>
          <w:sz w:val="27"/>
          <w:szCs w:val="27"/>
          <w:bdr w:val="none" w:sz="0" w:space="0" w:color="auto" w:frame="1"/>
          <w:shd w:val="clear" w:color="auto" w:fill="FFFFFF"/>
          <w:lang w:val="ru-RU"/>
        </w:rPr>
        <w:t>максималыно</w:t>
      </w:r>
      <w:proofErr w:type="spellEnd"/>
      <w:r w:rsidRPr="001306E3">
        <w:rPr>
          <w:rFonts w:ascii="Arial" w:hAnsi="Arial" w:cs="Arial"/>
          <w:color w:val="222222"/>
          <w:sz w:val="27"/>
          <w:szCs w:val="27"/>
          <w:bdr w:val="none" w:sz="0" w:space="0" w:color="auto" w:frame="1"/>
          <w:shd w:val="clear" w:color="auto" w:fill="FFFFFF"/>
          <w:lang w:val="ru-RU"/>
        </w:rPr>
        <w:t xml:space="preserve"> вперед, при этом еще больше разворачивая руки и сводя лопатки вместе. Грудь должна выгибаться вперед наподобие паруса. Затем расслабиться, вернуться в исходное положение. Повторить 3-4 раза.</w:t>
      </w:r>
      <w:r w:rsidRPr="001306E3">
        <w:rPr>
          <w:rFonts w:ascii="Arial" w:hAnsi="Arial" w:cs="Arial"/>
          <w:color w:val="222222"/>
          <w:sz w:val="18"/>
          <w:szCs w:val="18"/>
          <w:lang w:val="ru-RU"/>
        </w:rPr>
        <w:br/>
      </w:r>
      <w:r w:rsidRPr="001306E3">
        <w:rPr>
          <w:rFonts w:ascii="Arial" w:hAnsi="Arial" w:cs="Arial"/>
          <w:color w:val="222222"/>
          <w:sz w:val="27"/>
          <w:szCs w:val="27"/>
          <w:bdr w:val="none" w:sz="0" w:space="0" w:color="auto" w:frame="1"/>
          <w:shd w:val="clear" w:color="auto" w:fill="FFFFFF"/>
          <w:lang w:val="ru-RU"/>
        </w:rPr>
        <w:t>4) сидя на стуле, под правой ягодицей - небольшая подушка или книжка. Сцепить руки на шее, локти свести вместе. Сделать максимальный поворот вправо, до ощущения растяжения, и оставаться в этом положении</w:t>
      </w:r>
      <w:r>
        <w:rPr>
          <w:rFonts w:ascii="Arial" w:hAnsi="Arial" w:cs="Arial"/>
          <w:color w:val="222222"/>
          <w:sz w:val="27"/>
          <w:szCs w:val="27"/>
          <w:bdr w:val="none" w:sz="0" w:space="0" w:color="auto" w:frame="1"/>
          <w:shd w:val="clear" w:color="auto" w:fill="FFFFFF"/>
        </w:rPr>
        <w:t> </w:t>
      </w:r>
      <w:r w:rsidRPr="001306E3">
        <w:rPr>
          <w:rFonts w:ascii="Arial" w:hAnsi="Arial" w:cs="Arial"/>
          <w:color w:val="222222"/>
          <w:sz w:val="27"/>
          <w:szCs w:val="27"/>
          <w:bdr w:val="none" w:sz="0" w:space="0" w:color="auto" w:frame="1"/>
          <w:shd w:val="clear" w:color="auto" w:fill="FFFFFF"/>
          <w:lang w:val="ru-RU"/>
        </w:rPr>
        <w:t xml:space="preserve"> 2-3 секунды. Затем вернуться в исходное положение. Повторить 3-4 раза. Затем переложить подушку под левую ягодицу и выполнить повороты в левую сторону. Повторить 3-4 раза.</w:t>
      </w:r>
      <w:r>
        <w:rPr>
          <w:rStyle w:val="apple-converted-space"/>
          <w:rFonts w:ascii="Arial" w:hAnsi="Arial" w:cs="Arial"/>
          <w:color w:val="222222"/>
          <w:sz w:val="27"/>
          <w:szCs w:val="27"/>
          <w:bdr w:val="none" w:sz="0" w:space="0" w:color="auto" w:frame="1"/>
          <w:shd w:val="clear" w:color="auto" w:fill="FFFFFF"/>
        </w:rPr>
        <w:t> </w:t>
      </w:r>
      <w:r w:rsidRPr="001306E3">
        <w:rPr>
          <w:rFonts w:ascii="Arial" w:hAnsi="Arial" w:cs="Arial"/>
          <w:color w:val="222222"/>
          <w:sz w:val="18"/>
          <w:szCs w:val="18"/>
          <w:lang w:val="ru-RU"/>
        </w:rPr>
        <w:br/>
      </w:r>
      <w:r w:rsidRPr="001306E3">
        <w:rPr>
          <w:rFonts w:ascii="Arial" w:hAnsi="Arial" w:cs="Arial"/>
          <w:color w:val="222222"/>
          <w:sz w:val="27"/>
          <w:szCs w:val="27"/>
          <w:bdr w:val="none" w:sz="0" w:space="0" w:color="auto" w:frame="1"/>
          <w:shd w:val="clear" w:color="auto" w:fill="FFFFFF"/>
          <w:lang w:val="ru-RU"/>
        </w:rPr>
        <w:t>5) сидя на стуле, ладони лежат на талии, локти расставлены в стороны. Выполнять движение плечами вперед до максимума, а затем назад также до максимума. При этом спина должна все время быть плотно прижатой к спинке стула. Повторить 3-4 раза, темп выполнения очень медленный и плавный.</w:t>
      </w:r>
      <w:r w:rsidRPr="001306E3">
        <w:rPr>
          <w:rFonts w:ascii="Arial" w:hAnsi="Arial" w:cs="Arial"/>
          <w:color w:val="222222"/>
          <w:sz w:val="18"/>
          <w:szCs w:val="18"/>
          <w:lang w:val="ru-RU"/>
        </w:rPr>
        <w:br/>
      </w:r>
      <w:r w:rsidRPr="001306E3">
        <w:rPr>
          <w:rFonts w:ascii="Arial" w:hAnsi="Arial" w:cs="Arial"/>
          <w:color w:val="222222"/>
          <w:sz w:val="27"/>
          <w:szCs w:val="27"/>
          <w:bdr w:val="none" w:sz="0" w:space="0" w:color="auto" w:frame="1"/>
          <w:shd w:val="clear" w:color="auto" w:fill="FFFFFF"/>
          <w:lang w:val="ru-RU"/>
        </w:rPr>
        <w:t>6) сидя на стуле, руки сцеплены на затылке. Выполнить наклон вперед, как можно ниже, затем надавить затылком на руки в обратном направлении (руки должны оказывать сопротивление). Продолжать давить на руки в течение 2-3 секунд, затем расслабиться и постараться наклониться еще ниже, чем раньше. Повторить давление затылком на руки, а также последующие наклоны с расслаблением 3-4 раза.</w:t>
      </w:r>
      <w:r w:rsidRPr="001306E3">
        <w:rPr>
          <w:rFonts w:ascii="Arial" w:hAnsi="Arial" w:cs="Arial"/>
          <w:color w:val="222222"/>
          <w:sz w:val="18"/>
          <w:szCs w:val="18"/>
          <w:lang w:val="ru-RU"/>
        </w:rPr>
        <w:br/>
      </w:r>
      <w:r w:rsidRPr="001306E3">
        <w:rPr>
          <w:rFonts w:ascii="Arial" w:hAnsi="Arial" w:cs="Arial"/>
          <w:color w:val="222222"/>
          <w:sz w:val="27"/>
          <w:szCs w:val="27"/>
          <w:bdr w:val="none" w:sz="0" w:space="0" w:color="auto" w:frame="1"/>
          <w:shd w:val="clear" w:color="auto" w:fill="FFFFFF"/>
          <w:lang w:val="ru-RU"/>
        </w:rPr>
        <w:t xml:space="preserve">7) стоя на четвереньках. Руки согнуть в локтях, затем, опираясь на локти, сделать </w:t>
      </w:r>
      <w:proofErr w:type="spellStart"/>
      <w:r w:rsidRPr="001306E3">
        <w:rPr>
          <w:rFonts w:ascii="Arial" w:hAnsi="Arial" w:cs="Arial"/>
          <w:color w:val="222222"/>
          <w:sz w:val="27"/>
          <w:szCs w:val="27"/>
          <w:bdr w:val="none" w:sz="0" w:space="0" w:color="auto" w:frame="1"/>
          <w:shd w:val="clear" w:color="auto" w:fill="FFFFFF"/>
          <w:lang w:val="ru-RU"/>
        </w:rPr>
        <w:t>следущее</w:t>
      </w:r>
      <w:proofErr w:type="spellEnd"/>
      <w:r w:rsidRPr="001306E3">
        <w:rPr>
          <w:rFonts w:ascii="Arial" w:hAnsi="Arial" w:cs="Arial"/>
          <w:color w:val="222222"/>
          <w:sz w:val="27"/>
          <w:szCs w:val="27"/>
          <w:bdr w:val="none" w:sz="0" w:space="0" w:color="auto" w:frame="1"/>
          <w:shd w:val="clear" w:color="auto" w:fill="FFFFFF"/>
          <w:lang w:val="ru-RU"/>
        </w:rPr>
        <w:t>:</w:t>
      </w:r>
      <w:r>
        <w:rPr>
          <w:rStyle w:val="apple-converted-space"/>
          <w:rFonts w:ascii="Arial" w:hAnsi="Arial" w:cs="Arial"/>
          <w:color w:val="222222"/>
          <w:sz w:val="27"/>
          <w:szCs w:val="27"/>
          <w:bdr w:val="none" w:sz="0" w:space="0" w:color="auto" w:frame="1"/>
          <w:shd w:val="clear" w:color="auto" w:fill="FFFFFF"/>
        </w:rPr>
        <w:t> </w:t>
      </w:r>
      <w:r w:rsidRPr="001306E3">
        <w:rPr>
          <w:rFonts w:ascii="Arial" w:hAnsi="Arial" w:cs="Arial"/>
          <w:color w:val="222222"/>
          <w:sz w:val="18"/>
          <w:szCs w:val="18"/>
          <w:lang w:val="ru-RU"/>
        </w:rPr>
        <w:br/>
      </w:r>
      <w:r w:rsidRPr="001306E3">
        <w:rPr>
          <w:rFonts w:ascii="Arial" w:hAnsi="Arial" w:cs="Arial"/>
          <w:color w:val="222222"/>
          <w:sz w:val="27"/>
          <w:szCs w:val="27"/>
          <w:bdr w:val="none" w:sz="0" w:space="0" w:color="auto" w:frame="1"/>
          <w:shd w:val="clear" w:color="auto" w:fill="FFFFFF"/>
          <w:lang w:val="ru-RU"/>
        </w:rPr>
        <w:t>а) прогнуть спину вниз, при этом лопатки свести вместе, а голову поднять вверх. Повторить 3-4 раза.</w:t>
      </w:r>
      <w:r w:rsidRPr="001306E3">
        <w:rPr>
          <w:rFonts w:ascii="Arial" w:hAnsi="Arial" w:cs="Arial"/>
          <w:color w:val="222222"/>
          <w:sz w:val="18"/>
          <w:szCs w:val="18"/>
          <w:lang w:val="ru-RU"/>
        </w:rPr>
        <w:br/>
      </w:r>
      <w:r w:rsidRPr="001306E3">
        <w:rPr>
          <w:rFonts w:ascii="Arial" w:hAnsi="Arial" w:cs="Arial"/>
          <w:color w:val="222222"/>
          <w:sz w:val="27"/>
          <w:szCs w:val="27"/>
          <w:bdr w:val="none" w:sz="0" w:space="0" w:color="auto" w:frame="1"/>
          <w:shd w:val="clear" w:color="auto" w:fill="FFFFFF"/>
          <w:lang w:val="ru-RU"/>
        </w:rPr>
        <w:t>б) выгнуть спину дугой вверх, голову при этом опустить вниз. Повторить 3 - 4 раза.</w:t>
      </w:r>
      <w:r w:rsidRPr="001306E3">
        <w:rPr>
          <w:rFonts w:ascii="Arial" w:hAnsi="Arial" w:cs="Arial"/>
          <w:color w:val="222222"/>
          <w:sz w:val="18"/>
          <w:szCs w:val="18"/>
          <w:lang w:val="ru-RU"/>
        </w:rPr>
        <w:br/>
      </w:r>
      <w:r w:rsidRPr="001306E3">
        <w:rPr>
          <w:rFonts w:ascii="Arial" w:hAnsi="Arial" w:cs="Arial"/>
          <w:color w:val="222222"/>
          <w:sz w:val="27"/>
          <w:szCs w:val="27"/>
          <w:bdr w:val="none" w:sz="0" w:space="0" w:color="auto" w:frame="1"/>
          <w:shd w:val="clear" w:color="auto" w:fill="FFFFFF"/>
          <w:lang w:val="ru-RU"/>
        </w:rPr>
        <w:lastRenderedPageBreak/>
        <w:t>8) лежа на животе, руки согнуты в локтях, локти сведены вместе и выставлены немного вперед. Подбородок положить на ладони. Бедра и низ живота надо плотно прижать к полу. Оставаться в таком положении в течение 5-10 минут, при этом постараться максимально расслабиться.</w:t>
      </w:r>
      <w:r w:rsidRPr="001306E3">
        <w:rPr>
          <w:rFonts w:ascii="Arial" w:hAnsi="Arial" w:cs="Arial"/>
          <w:color w:val="222222"/>
          <w:sz w:val="18"/>
          <w:szCs w:val="18"/>
          <w:lang w:val="ru-RU"/>
        </w:rPr>
        <w:br/>
      </w:r>
      <w:r w:rsidRPr="001306E3">
        <w:rPr>
          <w:rFonts w:ascii="Arial" w:hAnsi="Arial" w:cs="Arial"/>
          <w:color w:val="222222"/>
          <w:sz w:val="27"/>
          <w:szCs w:val="27"/>
          <w:bdr w:val="none" w:sz="0" w:space="0" w:color="auto" w:frame="1"/>
          <w:shd w:val="clear" w:color="auto" w:fill="FFFFFF"/>
          <w:lang w:val="ru-RU"/>
        </w:rPr>
        <w:t xml:space="preserve">9) сидя на стуле, в руках гимнастическая палка. Держась руками за гимнастическую палку, поднять их максимально кверху-кзади настолько, насколько это возможно. Руки при этом должны быть прямыми. </w:t>
      </w:r>
      <w:proofErr w:type="gramStart"/>
      <w:r w:rsidRPr="001306E3">
        <w:rPr>
          <w:rFonts w:ascii="Arial" w:hAnsi="Arial" w:cs="Arial"/>
          <w:color w:val="222222"/>
          <w:sz w:val="27"/>
          <w:szCs w:val="27"/>
          <w:bdr w:val="none" w:sz="0" w:space="0" w:color="auto" w:frame="1"/>
          <w:shd w:val="clear" w:color="auto" w:fill="FFFFFF"/>
          <w:lang w:val="ru-RU"/>
        </w:rPr>
        <w:t>Тянуться туловищем вслед за руками, сидя при этом прямо.</w:t>
      </w:r>
      <w:r w:rsidRPr="001306E3">
        <w:rPr>
          <w:rFonts w:ascii="Arial" w:hAnsi="Arial" w:cs="Arial"/>
          <w:color w:val="222222"/>
          <w:sz w:val="18"/>
          <w:szCs w:val="18"/>
          <w:lang w:val="ru-RU"/>
        </w:rPr>
        <w:br/>
      </w:r>
      <w:r w:rsidRPr="001306E3">
        <w:rPr>
          <w:rFonts w:ascii="Arial" w:hAnsi="Arial" w:cs="Arial"/>
          <w:color w:val="222222"/>
          <w:sz w:val="27"/>
          <w:szCs w:val="27"/>
          <w:bdr w:val="none" w:sz="0" w:space="0" w:color="auto" w:frame="1"/>
          <w:shd w:val="clear" w:color="auto" w:fill="FFFFFF"/>
          <w:lang w:val="ru-RU"/>
        </w:rPr>
        <w:t>10) то же самое.</w:t>
      </w:r>
      <w:proofErr w:type="gramEnd"/>
      <w:r w:rsidRPr="001306E3">
        <w:rPr>
          <w:rFonts w:ascii="Arial" w:hAnsi="Arial" w:cs="Arial"/>
          <w:color w:val="222222"/>
          <w:sz w:val="27"/>
          <w:szCs w:val="27"/>
          <w:bdr w:val="none" w:sz="0" w:space="0" w:color="auto" w:frame="1"/>
          <w:shd w:val="clear" w:color="auto" w:fill="FFFFFF"/>
          <w:lang w:val="ru-RU"/>
        </w:rPr>
        <w:t xml:space="preserve"> Палку заложить за спину, руками свободно на нее опереться.</w:t>
      </w:r>
      <w:r w:rsidR="00AF7A3C">
        <w:rPr>
          <w:rFonts w:ascii="Arial" w:hAnsi="Arial" w:cs="Arial"/>
          <w:color w:val="222222"/>
          <w:sz w:val="18"/>
          <w:szCs w:val="18"/>
          <w:lang w:val="ru-RU"/>
        </w:rPr>
        <w:t xml:space="preserve"> </w:t>
      </w:r>
      <w:r w:rsidRPr="001306E3">
        <w:rPr>
          <w:rFonts w:ascii="Arial" w:hAnsi="Arial" w:cs="Arial"/>
          <w:color w:val="222222"/>
          <w:sz w:val="27"/>
          <w:szCs w:val="27"/>
          <w:bdr w:val="none" w:sz="0" w:space="0" w:color="auto" w:frame="1"/>
          <w:shd w:val="clear" w:color="auto" w:fill="FFFFFF"/>
          <w:lang w:val="ru-RU"/>
        </w:rPr>
        <w:t xml:space="preserve">Вращать туловище попеременно то в одну, то в другую сторону, стремясь вслед за кончиком палки так далеко, насколько это возможно. </w:t>
      </w:r>
      <w:r w:rsidRPr="00E25C5C">
        <w:rPr>
          <w:rFonts w:ascii="Arial" w:hAnsi="Arial" w:cs="Arial"/>
          <w:color w:val="222222"/>
          <w:sz w:val="27"/>
          <w:szCs w:val="27"/>
          <w:bdr w:val="none" w:sz="0" w:space="0" w:color="auto" w:frame="1"/>
          <w:shd w:val="clear" w:color="auto" w:fill="FFFFFF"/>
          <w:lang w:val="ru-RU"/>
        </w:rPr>
        <w:t>При этом голова должна следовать за движениями палки.</w:t>
      </w:r>
    </w:p>
    <w:p w:rsidR="00AF7A3C" w:rsidRDefault="00AF7A3C" w:rsidP="00B32C18">
      <w:pPr>
        <w:shd w:val="clear" w:color="auto" w:fill="FFFFFF"/>
        <w:spacing w:after="300" w:line="330" w:lineRule="atLeast"/>
        <w:rPr>
          <w:rFonts w:ascii="inherit" w:eastAsia="Times New Roman" w:hAnsi="inherit" w:cs="Arial"/>
          <w:color w:val="47585F"/>
          <w:sz w:val="21"/>
          <w:szCs w:val="21"/>
          <w:lang w:val="ru-RU"/>
        </w:rPr>
      </w:pPr>
    </w:p>
    <w:p w:rsidR="001306E3" w:rsidRPr="00E25C5C" w:rsidRDefault="001306E3" w:rsidP="001306E3">
      <w:pPr>
        <w:spacing w:line="315" w:lineRule="atLeast"/>
        <w:rPr>
          <w:rStyle w:val="a3"/>
          <w:rFonts w:ascii="Arial" w:hAnsi="Arial" w:cs="Arial"/>
          <w:color w:val="225F97"/>
          <w:sz w:val="21"/>
          <w:szCs w:val="21"/>
          <w:bdr w:val="none" w:sz="0" w:space="0" w:color="auto" w:frame="1"/>
          <w:shd w:val="clear" w:color="auto" w:fill="FFFEF7"/>
          <w:lang w:val="ru-RU"/>
        </w:rPr>
      </w:pPr>
      <w:r>
        <w:fldChar w:fldCharType="begin"/>
      </w:r>
      <w:r w:rsidRPr="00E25C5C">
        <w:rPr>
          <w:lang w:val="ru-RU"/>
        </w:rPr>
        <w:instrText xml:space="preserve"> </w:instrText>
      </w:r>
      <w:r>
        <w:instrText>HYPERLINK</w:instrText>
      </w:r>
      <w:r w:rsidRPr="00E25C5C">
        <w:rPr>
          <w:lang w:val="ru-RU"/>
        </w:rPr>
        <w:instrText xml:space="preserve"> "</w:instrText>
      </w:r>
      <w:r>
        <w:instrText>http</w:instrText>
      </w:r>
      <w:r w:rsidRPr="00E25C5C">
        <w:rPr>
          <w:lang w:val="ru-RU"/>
        </w:rPr>
        <w:instrText>://</w:instrText>
      </w:r>
      <w:r>
        <w:instrText>spine</w:instrText>
      </w:r>
      <w:r w:rsidRPr="00E25C5C">
        <w:rPr>
          <w:lang w:val="ru-RU"/>
        </w:rPr>
        <w:instrText>5.</w:instrText>
      </w:r>
      <w:r>
        <w:instrText>com</w:instrText>
      </w:r>
      <w:r w:rsidRPr="00E25C5C">
        <w:rPr>
          <w:lang w:val="ru-RU"/>
        </w:rPr>
        <w:instrText>/</w:instrText>
      </w:r>
      <w:r>
        <w:instrText>osteoxondroz</w:instrText>
      </w:r>
      <w:r w:rsidRPr="00E25C5C">
        <w:rPr>
          <w:lang w:val="ru-RU"/>
        </w:rPr>
        <w:instrText>/</w:instrText>
      </w:r>
      <w:r>
        <w:instrText>grudnoj</w:instrText>
      </w:r>
      <w:r w:rsidRPr="00E25C5C">
        <w:rPr>
          <w:lang w:val="ru-RU"/>
        </w:rPr>
        <w:instrText>/</w:instrText>
      </w:r>
      <w:r>
        <w:instrText>gimnastika</w:instrText>
      </w:r>
      <w:r w:rsidRPr="00E25C5C">
        <w:rPr>
          <w:lang w:val="ru-RU"/>
        </w:rPr>
        <w:instrText>/" \</w:instrText>
      </w:r>
      <w:r>
        <w:instrText>l</w:instrText>
      </w:r>
      <w:r w:rsidRPr="00E25C5C">
        <w:rPr>
          <w:lang w:val="ru-RU"/>
        </w:rPr>
        <w:instrText xml:space="preserve"> "</w:instrText>
      </w:r>
      <w:r>
        <w:instrText>tm</w:instrText>
      </w:r>
      <w:r w:rsidRPr="00E25C5C">
        <w:rPr>
          <w:lang w:val="ru-RU"/>
        </w:rPr>
        <w:instrText>" \</w:instrText>
      </w:r>
      <w:r>
        <w:instrText>o</w:instrText>
      </w:r>
      <w:r w:rsidRPr="00E25C5C">
        <w:rPr>
          <w:lang w:val="ru-RU"/>
        </w:rPr>
        <w:instrText xml:space="preserve"> "вернуться к содержанию" </w:instrText>
      </w:r>
      <w:r>
        <w:fldChar w:fldCharType="separate"/>
      </w:r>
    </w:p>
    <w:p w:rsidR="001306E3" w:rsidRPr="001306E3" w:rsidRDefault="001306E3" w:rsidP="001306E3">
      <w:pPr>
        <w:pStyle w:val="2"/>
        <w:spacing w:before="0" w:after="120" w:line="360" w:lineRule="atLeast"/>
        <w:textAlignment w:val="baseline"/>
        <w:rPr>
          <w:b w:val="0"/>
          <w:bCs w:val="0"/>
          <w:color w:val="336699"/>
          <w:sz w:val="38"/>
          <w:szCs w:val="38"/>
          <w:lang w:val="ru-RU"/>
        </w:rPr>
      </w:pPr>
      <w:r w:rsidRPr="001306E3">
        <w:rPr>
          <w:rFonts w:ascii="Arial" w:hAnsi="Arial" w:cs="Arial"/>
          <w:b w:val="0"/>
          <w:bCs w:val="0"/>
          <w:color w:val="336699"/>
          <w:sz w:val="38"/>
          <w:szCs w:val="38"/>
          <w:u w:val="single"/>
          <w:bdr w:val="none" w:sz="0" w:space="0" w:color="auto" w:frame="1"/>
          <w:shd w:val="clear" w:color="auto" w:fill="FFFEF7"/>
          <w:lang w:val="ru-RU"/>
        </w:rPr>
        <w:t>Упражнения для разработки и вытяжен</w:t>
      </w:r>
      <w:r w:rsidR="00AF7A3C">
        <w:rPr>
          <w:rFonts w:ascii="Arial" w:hAnsi="Arial" w:cs="Arial"/>
          <w:b w:val="0"/>
          <w:bCs w:val="0"/>
          <w:color w:val="336699"/>
          <w:sz w:val="38"/>
          <w:szCs w:val="38"/>
          <w:u w:val="single"/>
          <w:bdr w:val="none" w:sz="0" w:space="0" w:color="auto" w:frame="1"/>
          <w:shd w:val="clear" w:color="auto" w:fill="FFFEF7"/>
          <w:lang w:val="ru-RU"/>
        </w:rPr>
        <w:t xml:space="preserve">ия позвоночника в грудной зоне </w:t>
      </w:r>
    </w:p>
    <w:p w:rsidR="001306E3" w:rsidRPr="00AF7A3C" w:rsidRDefault="001306E3" w:rsidP="00AF7A3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fldChar w:fldCharType="end"/>
      </w:r>
    </w:p>
    <w:p w:rsidR="001306E3" w:rsidRPr="00764425" w:rsidRDefault="001306E3" w:rsidP="001306E3">
      <w:pPr>
        <w:numPr>
          <w:ilvl w:val="0"/>
          <w:numId w:val="38"/>
        </w:numPr>
        <w:spacing w:after="0" w:line="315" w:lineRule="atLeast"/>
        <w:ind w:left="0"/>
        <w:jc w:val="both"/>
        <w:textAlignment w:val="baseline"/>
        <w:rPr>
          <w:rFonts w:ascii="Arial" w:hAnsi="Arial" w:cs="Arial"/>
          <w:color w:val="303030"/>
          <w:sz w:val="21"/>
          <w:szCs w:val="21"/>
          <w:lang w:val="ru-RU"/>
        </w:rPr>
      </w:pPr>
      <w:r w:rsidRPr="001306E3">
        <w:rPr>
          <w:rFonts w:ascii="Arial" w:hAnsi="Arial" w:cs="Arial"/>
          <w:color w:val="303030"/>
          <w:sz w:val="21"/>
          <w:szCs w:val="21"/>
          <w:lang w:val="ru-RU"/>
        </w:rPr>
        <w:t xml:space="preserve">В исходной позиции, сидя на стуле, зафиксировать руки на затылке. Выгнуть спину назад и сделать упор на верхнюю часть спинки стула – вдох. </w:t>
      </w:r>
      <w:r w:rsidRPr="00764425">
        <w:rPr>
          <w:rFonts w:ascii="Arial" w:hAnsi="Arial" w:cs="Arial"/>
          <w:color w:val="303030"/>
          <w:sz w:val="21"/>
          <w:szCs w:val="21"/>
          <w:lang w:val="ru-RU"/>
        </w:rPr>
        <w:t>Затем прогнуть спину вперед и выдохнуть. Выполнить 4-6 раз.</w:t>
      </w:r>
    </w:p>
    <w:p w:rsidR="001306E3" w:rsidRDefault="001306E3" w:rsidP="001306E3">
      <w:pPr>
        <w:numPr>
          <w:ilvl w:val="0"/>
          <w:numId w:val="38"/>
        </w:numPr>
        <w:spacing w:after="0" w:line="315" w:lineRule="atLeast"/>
        <w:ind w:left="0"/>
        <w:jc w:val="both"/>
        <w:textAlignment w:val="baseline"/>
        <w:rPr>
          <w:rFonts w:ascii="Arial" w:hAnsi="Arial" w:cs="Arial"/>
          <w:color w:val="303030"/>
          <w:sz w:val="21"/>
          <w:szCs w:val="21"/>
        </w:rPr>
      </w:pPr>
      <w:r w:rsidRPr="001306E3">
        <w:rPr>
          <w:rFonts w:ascii="Arial" w:hAnsi="Arial" w:cs="Arial"/>
          <w:color w:val="303030"/>
          <w:sz w:val="21"/>
          <w:szCs w:val="21"/>
          <w:lang w:val="ru-RU"/>
        </w:rPr>
        <w:t>Вариация первого упражнения – исходное положение на стуле с упором</w:t>
      </w:r>
      <w:r>
        <w:rPr>
          <w:rFonts w:ascii="Arial" w:hAnsi="Arial" w:cs="Arial"/>
          <w:color w:val="303030"/>
          <w:sz w:val="21"/>
          <w:szCs w:val="21"/>
        </w:rPr>
        <w:t> </w:t>
      </w:r>
      <w:r w:rsidRPr="001306E3">
        <w:rPr>
          <w:rFonts w:ascii="Arial" w:hAnsi="Arial" w:cs="Arial"/>
          <w:color w:val="303030"/>
          <w:sz w:val="21"/>
          <w:szCs w:val="21"/>
          <w:lang w:val="ru-RU"/>
        </w:rPr>
        <w:t xml:space="preserve">верхней части спины и плеч на спинку. Максимально выгнуть спину вперед – вдох, а затем прогнуть ее в виде дуги, направленной назад – выдох. </w:t>
      </w:r>
      <w:proofErr w:type="spellStart"/>
      <w:r>
        <w:rPr>
          <w:rFonts w:ascii="Arial" w:hAnsi="Arial" w:cs="Arial"/>
          <w:color w:val="303030"/>
          <w:sz w:val="21"/>
          <w:szCs w:val="21"/>
        </w:rPr>
        <w:t>Выполнить</w:t>
      </w:r>
      <w:proofErr w:type="spellEnd"/>
      <w:r>
        <w:rPr>
          <w:rFonts w:ascii="Arial" w:hAnsi="Arial" w:cs="Arial"/>
          <w:color w:val="303030"/>
          <w:sz w:val="21"/>
          <w:szCs w:val="21"/>
        </w:rPr>
        <w:t xml:space="preserve"> 4-5 </w:t>
      </w:r>
      <w:proofErr w:type="spellStart"/>
      <w:r>
        <w:rPr>
          <w:rFonts w:ascii="Arial" w:hAnsi="Arial" w:cs="Arial"/>
          <w:color w:val="303030"/>
          <w:sz w:val="21"/>
          <w:szCs w:val="21"/>
        </w:rPr>
        <w:t>раз</w:t>
      </w:r>
      <w:proofErr w:type="spellEnd"/>
      <w:r>
        <w:rPr>
          <w:rFonts w:ascii="Arial" w:hAnsi="Arial" w:cs="Arial"/>
          <w:color w:val="303030"/>
          <w:sz w:val="21"/>
          <w:szCs w:val="21"/>
        </w:rPr>
        <w:t>.</w:t>
      </w:r>
    </w:p>
    <w:p w:rsidR="001306E3" w:rsidRPr="00764425" w:rsidRDefault="001306E3" w:rsidP="001306E3">
      <w:pPr>
        <w:numPr>
          <w:ilvl w:val="0"/>
          <w:numId w:val="38"/>
        </w:numPr>
        <w:spacing w:after="0" w:line="315" w:lineRule="atLeast"/>
        <w:ind w:left="0"/>
        <w:jc w:val="both"/>
        <w:textAlignment w:val="baseline"/>
        <w:rPr>
          <w:rFonts w:ascii="Arial" w:hAnsi="Arial" w:cs="Arial"/>
          <w:color w:val="303030"/>
          <w:sz w:val="21"/>
          <w:szCs w:val="21"/>
          <w:lang w:val="ru-RU"/>
        </w:rPr>
      </w:pPr>
      <w:r w:rsidRPr="001306E3">
        <w:rPr>
          <w:rFonts w:ascii="Arial" w:hAnsi="Arial" w:cs="Arial"/>
          <w:color w:val="303030"/>
          <w:sz w:val="21"/>
          <w:szCs w:val="21"/>
          <w:lang w:val="ru-RU"/>
        </w:rPr>
        <w:t xml:space="preserve">В </w:t>
      </w:r>
      <w:proofErr w:type="gramStart"/>
      <w:r w:rsidRPr="001306E3">
        <w:rPr>
          <w:rFonts w:ascii="Arial" w:hAnsi="Arial" w:cs="Arial"/>
          <w:color w:val="303030"/>
          <w:sz w:val="21"/>
          <w:szCs w:val="21"/>
          <w:lang w:val="ru-RU"/>
        </w:rPr>
        <w:t>позиции</w:t>
      </w:r>
      <w:proofErr w:type="gramEnd"/>
      <w:r w:rsidRPr="001306E3">
        <w:rPr>
          <w:rFonts w:ascii="Arial" w:hAnsi="Arial" w:cs="Arial"/>
          <w:color w:val="303030"/>
          <w:sz w:val="21"/>
          <w:szCs w:val="21"/>
          <w:lang w:val="ru-RU"/>
        </w:rPr>
        <w:t xml:space="preserve"> лежа на спине на жесткой прямой поверхности, подложить под грудной отдел валик, диаметром 8-10 сантиметров. В качестве валика хорошо использовать кухонную скалку, обернув ее полотенцем. Руки завести за голову, максимально выгнуться вперед – вдох. Поднять верхнюю часть торса – выдох. </w:t>
      </w:r>
      <w:r w:rsidRPr="00764425">
        <w:rPr>
          <w:rFonts w:ascii="Arial" w:hAnsi="Arial" w:cs="Arial"/>
          <w:color w:val="303030"/>
          <w:sz w:val="21"/>
          <w:szCs w:val="21"/>
          <w:lang w:val="ru-RU"/>
        </w:rPr>
        <w:t>Выполнить 5 раз, при этом положение валика можно менять.</w:t>
      </w:r>
    </w:p>
    <w:bookmarkStart w:id="29" w:name="uprazhneniya-dlya-uluchsheniya-dyhatelln"/>
    <w:bookmarkEnd w:id="29"/>
    <w:p w:rsidR="001306E3" w:rsidRPr="00764425" w:rsidRDefault="001306E3" w:rsidP="001306E3">
      <w:pPr>
        <w:spacing w:line="315" w:lineRule="atLeast"/>
        <w:rPr>
          <w:rStyle w:val="a3"/>
          <w:color w:val="225F97"/>
          <w:bdr w:val="none" w:sz="0" w:space="0" w:color="auto" w:frame="1"/>
          <w:shd w:val="clear" w:color="auto" w:fill="FFFEF7"/>
          <w:lang w:val="ru-RU"/>
        </w:rPr>
      </w:pPr>
      <w:r>
        <w:fldChar w:fldCharType="begin"/>
      </w:r>
      <w:r w:rsidRPr="00764425">
        <w:rPr>
          <w:lang w:val="ru-RU"/>
        </w:rPr>
        <w:instrText xml:space="preserve"> </w:instrText>
      </w:r>
      <w:r>
        <w:instrText>HYPERLINK</w:instrText>
      </w:r>
      <w:r w:rsidRPr="00764425">
        <w:rPr>
          <w:lang w:val="ru-RU"/>
        </w:rPr>
        <w:instrText xml:space="preserve"> "</w:instrText>
      </w:r>
      <w:r>
        <w:instrText>http</w:instrText>
      </w:r>
      <w:r w:rsidRPr="00764425">
        <w:rPr>
          <w:lang w:val="ru-RU"/>
        </w:rPr>
        <w:instrText>://</w:instrText>
      </w:r>
      <w:r>
        <w:instrText>spine</w:instrText>
      </w:r>
      <w:r w:rsidRPr="00764425">
        <w:rPr>
          <w:lang w:val="ru-RU"/>
        </w:rPr>
        <w:instrText>5.</w:instrText>
      </w:r>
      <w:r>
        <w:instrText>com</w:instrText>
      </w:r>
      <w:r w:rsidRPr="00764425">
        <w:rPr>
          <w:lang w:val="ru-RU"/>
        </w:rPr>
        <w:instrText>/</w:instrText>
      </w:r>
      <w:r>
        <w:instrText>osteoxondroz</w:instrText>
      </w:r>
      <w:r w:rsidRPr="00764425">
        <w:rPr>
          <w:lang w:val="ru-RU"/>
        </w:rPr>
        <w:instrText>/</w:instrText>
      </w:r>
      <w:r>
        <w:instrText>grudnoj</w:instrText>
      </w:r>
      <w:r w:rsidRPr="00764425">
        <w:rPr>
          <w:lang w:val="ru-RU"/>
        </w:rPr>
        <w:instrText>/</w:instrText>
      </w:r>
      <w:r>
        <w:instrText>gimnastika</w:instrText>
      </w:r>
      <w:r w:rsidRPr="00764425">
        <w:rPr>
          <w:lang w:val="ru-RU"/>
        </w:rPr>
        <w:instrText>/" \</w:instrText>
      </w:r>
      <w:r>
        <w:instrText>l</w:instrText>
      </w:r>
      <w:r w:rsidRPr="00764425">
        <w:rPr>
          <w:lang w:val="ru-RU"/>
        </w:rPr>
        <w:instrText xml:space="preserve"> "</w:instrText>
      </w:r>
      <w:r>
        <w:instrText>tm</w:instrText>
      </w:r>
      <w:r w:rsidRPr="00764425">
        <w:rPr>
          <w:lang w:val="ru-RU"/>
        </w:rPr>
        <w:instrText>" \</w:instrText>
      </w:r>
      <w:r>
        <w:instrText>o</w:instrText>
      </w:r>
      <w:r w:rsidRPr="00764425">
        <w:rPr>
          <w:lang w:val="ru-RU"/>
        </w:rPr>
        <w:instrText xml:space="preserve"> "вернуться к содержанию" </w:instrText>
      </w:r>
      <w:r>
        <w:fldChar w:fldCharType="separate"/>
      </w:r>
    </w:p>
    <w:p w:rsidR="001306E3" w:rsidRPr="001306E3" w:rsidRDefault="001306E3" w:rsidP="001306E3">
      <w:pPr>
        <w:pStyle w:val="3"/>
        <w:spacing w:before="0" w:beforeAutospacing="0" w:after="120" w:afterAutospacing="0" w:line="360" w:lineRule="atLeast"/>
        <w:textAlignment w:val="baseline"/>
        <w:rPr>
          <w:color w:val="009400"/>
          <w:sz w:val="34"/>
          <w:szCs w:val="34"/>
          <w:lang w:val="ru-RU"/>
        </w:rPr>
      </w:pPr>
      <w:r w:rsidRPr="001306E3">
        <w:rPr>
          <w:rFonts w:ascii="Arial" w:hAnsi="Arial" w:cs="Arial"/>
          <w:color w:val="009400"/>
          <w:sz w:val="34"/>
          <w:szCs w:val="34"/>
          <w:u w:val="single"/>
          <w:bdr w:val="none" w:sz="0" w:space="0" w:color="auto" w:frame="1"/>
          <w:shd w:val="clear" w:color="auto" w:fill="FFFEF7"/>
          <w:lang w:val="ru-RU"/>
        </w:rPr>
        <w:t>Упражнения для улучшения дыхательных движений ↑</w:t>
      </w:r>
    </w:p>
    <w:p w:rsidR="001306E3" w:rsidRPr="001306E3" w:rsidRDefault="001306E3" w:rsidP="001306E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fldChar w:fldCharType="end"/>
      </w:r>
    </w:p>
    <w:p w:rsidR="001306E3" w:rsidRPr="001306E3" w:rsidRDefault="001306E3" w:rsidP="001306E3">
      <w:pPr>
        <w:pStyle w:val="a4"/>
        <w:shd w:val="clear" w:color="auto" w:fill="FFFEF7"/>
        <w:spacing w:before="0" w:beforeAutospacing="0" w:after="288" w:afterAutospacing="0" w:line="315" w:lineRule="atLeast"/>
        <w:textAlignment w:val="baseline"/>
        <w:rPr>
          <w:rFonts w:ascii="Arial" w:hAnsi="Arial" w:cs="Arial"/>
          <w:color w:val="303030"/>
          <w:sz w:val="21"/>
          <w:szCs w:val="21"/>
          <w:lang w:val="ru-RU"/>
        </w:rPr>
      </w:pPr>
      <w:r w:rsidRPr="001306E3">
        <w:rPr>
          <w:rFonts w:ascii="Arial" w:hAnsi="Arial" w:cs="Arial"/>
          <w:color w:val="303030"/>
          <w:sz w:val="21"/>
          <w:szCs w:val="21"/>
          <w:lang w:val="ru-RU"/>
        </w:rPr>
        <w:t>Серия упражнений помогает улучшить подвижность грудинно-реберных и реберно-позвоночных сочленений, а также сформировать правильный дыхательный цикл:</w:t>
      </w:r>
    </w:p>
    <w:p w:rsidR="001306E3" w:rsidRPr="00E25C5C" w:rsidRDefault="001306E3" w:rsidP="001306E3">
      <w:pPr>
        <w:shd w:val="clear" w:color="auto" w:fill="FFFEF7"/>
        <w:spacing w:line="315" w:lineRule="atLeast"/>
        <w:jc w:val="center"/>
        <w:textAlignment w:val="baseline"/>
        <w:rPr>
          <w:rFonts w:ascii="Arial" w:hAnsi="Arial" w:cs="Arial"/>
          <w:color w:val="303030"/>
          <w:sz w:val="21"/>
          <w:szCs w:val="21"/>
          <w:lang w:val="ru-RU"/>
        </w:rPr>
      </w:pPr>
    </w:p>
    <w:p w:rsidR="001306E3" w:rsidRDefault="001306E3" w:rsidP="001306E3">
      <w:pPr>
        <w:numPr>
          <w:ilvl w:val="0"/>
          <w:numId w:val="39"/>
        </w:numPr>
        <w:spacing w:after="0" w:line="315" w:lineRule="atLeast"/>
        <w:ind w:left="0"/>
        <w:jc w:val="both"/>
        <w:textAlignment w:val="baseline"/>
        <w:rPr>
          <w:rFonts w:ascii="Arial" w:hAnsi="Arial" w:cs="Arial"/>
          <w:color w:val="303030"/>
          <w:sz w:val="21"/>
          <w:szCs w:val="21"/>
        </w:rPr>
      </w:pPr>
      <w:r w:rsidRPr="001306E3">
        <w:rPr>
          <w:rFonts w:ascii="Arial" w:hAnsi="Arial" w:cs="Arial"/>
          <w:color w:val="303030"/>
          <w:sz w:val="21"/>
          <w:szCs w:val="21"/>
          <w:lang w:val="ru-RU"/>
        </w:rPr>
        <w:t xml:space="preserve">В исходной позиции, сидя на жесткой опоре с выпрямленной спиной, обернуть длинным куском достаточно плотной ткани нижнюю часть груди. Руками держать полосу ткани в натянутом состоянии за ее концы. Вдохнуть глубоко, а на выдохе максимально затянуть ткань вокруг грудной клетки. </w:t>
      </w:r>
      <w:proofErr w:type="spellStart"/>
      <w:r>
        <w:rPr>
          <w:rFonts w:ascii="Arial" w:hAnsi="Arial" w:cs="Arial"/>
          <w:color w:val="303030"/>
          <w:sz w:val="21"/>
          <w:szCs w:val="21"/>
        </w:rPr>
        <w:t>Снова</w:t>
      </w:r>
      <w:proofErr w:type="spellEnd"/>
      <w:r>
        <w:rPr>
          <w:rFonts w:ascii="Arial" w:hAnsi="Arial" w:cs="Arial"/>
          <w:color w:val="30303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03030"/>
          <w:sz w:val="21"/>
          <w:szCs w:val="21"/>
        </w:rPr>
        <w:t>сделать</w:t>
      </w:r>
      <w:proofErr w:type="spellEnd"/>
      <w:r>
        <w:rPr>
          <w:rFonts w:ascii="Arial" w:hAnsi="Arial" w:cs="Arial"/>
          <w:color w:val="30303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03030"/>
          <w:sz w:val="21"/>
          <w:szCs w:val="21"/>
        </w:rPr>
        <w:t>вдох</w:t>
      </w:r>
      <w:proofErr w:type="spellEnd"/>
      <w:r>
        <w:rPr>
          <w:rFonts w:ascii="Arial" w:hAnsi="Arial" w:cs="Arial"/>
          <w:color w:val="303030"/>
          <w:sz w:val="21"/>
          <w:szCs w:val="21"/>
        </w:rPr>
        <w:t xml:space="preserve"> и </w:t>
      </w:r>
      <w:proofErr w:type="spellStart"/>
      <w:r>
        <w:rPr>
          <w:rFonts w:ascii="Arial" w:hAnsi="Arial" w:cs="Arial"/>
          <w:color w:val="303030"/>
          <w:sz w:val="21"/>
          <w:szCs w:val="21"/>
        </w:rPr>
        <w:t>ослабить</w:t>
      </w:r>
      <w:proofErr w:type="spellEnd"/>
      <w:r>
        <w:rPr>
          <w:rFonts w:ascii="Arial" w:hAnsi="Arial" w:cs="Arial"/>
          <w:color w:val="30303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03030"/>
          <w:sz w:val="21"/>
          <w:szCs w:val="21"/>
        </w:rPr>
        <w:t>натяжение</w:t>
      </w:r>
      <w:proofErr w:type="spellEnd"/>
      <w:r>
        <w:rPr>
          <w:rFonts w:ascii="Arial" w:hAnsi="Arial" w:cs="Arial"/>
          <w:color w:val="30303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03030"/>
          <w:sz w:val="21"/>
          <w:szCs w:val="21"/>
        </w:rPr>
        <w:t>Выполнить</w:t>
      </w:r>
      <w:proofErr w:type="spellEnd"/>
      <w:r>
        <w:rPr>
          <w:rFonts w:ascii="Arial" w:hAnsi="Arial" w:cs="Arial"/>
          <w:color w:val="303030"/>
          <w:sz w:val="21"/>
          <w:szCs w:val="21"/>
        </w:rPr>
        <w:t xml:space="preserve"> 6-7 </w:t>
      </w:r>
      <w:proofErr w:type="spellStart"/>
      <w:r>
        <w:rPr>
          <w:rFonts w:ascii="Arial" w:hAnsi="Arial" w:cs="Arial"/>
          <w:color w:val="303030"/>
          <w:sz w:val="21"/>
          <w:szCs w:val="21"/>
        </w:rPr>
        <w:t>раз</w:t>
      </w:r>
      <w:proofErr w:type="spellEnd"/>
      <w:r>
        <w:rPr>
          <w:rFonts w:ascii="Arial" w:hAnsi="Arial" w:cs="Arial"/>
          <w:color w:val="303030"/>
          <w:sz w:val="21"/>
          <w:szCs w:val="21"/>
        </w:rPr>
        <w:t>.</w:t>
      </w:r>
    </w:p>
    <w:p w:rsidR="001306E3" w:rsidRDefault="001306E3" w:rsidP="001306E3">
      <w:pPr>
        <w:numPr>
          <w:ilvl w:val="0"/>
          <w:numId w:val="39"/>
        </w:numPr>
        <w:spacing w:after="0" w:line="315" w:lineRule="atLeast"/>
        <w:ind w:left="0"/>
        <w:jc w:val="both"/>
        <w:textAlignment w:val="baseline"/>
        <w:rPr>
          <w:rFonts w:ascii="Arial" w:hAnsi="Arial" w:cs="Arial"/>
          <w:color w:val="303030"/>
          <w:sz w:val="21"/>
          <w:szCs w:val="21"/>
        </w:rPr>
      </w:pPr>
      <w:r w:rsidRPr="001306E3">
        <w:rPr>
          <w:rFonts w:ascii="Arial" w:hAnsi="Arial" w:cs="Arial"/>
          <w:color w:val="303030"/>
          <w:sz w:val="21"/>
          <w:szCs w:val="21"/>
          <w:lang w:val="ru-RU"/>
        </w:rPr>
        <w:t xml:space="preserve">В </w:t>
      </w:r>
      <w:proofErr w:type="gramStart"/>
      <w:r w:rsidRPr="001306E3">
        <w:rPr>
          <w:rFonts w:ascii="Arial" w:hAnsi="Arial" w:cs="Arial"/>
          <w:color w:val="303030"/>
          <w:sz w:val="21"/>
          <w:szCs w:val="21"/>
          <w:lang w:val="ru-RU"/>
        </w:rPr>
        <w:t>позиции</w:t>
      </w:r>
      <w:proofErr w:type="gramEnd"/>
      <w:r w:rsidRPr="001306E3">
        <w:rPr>
          <w:rFonts w:ascii="Arial" w:hAnsi="Arial" w:cs="Arial"/>
          <w:color w:val="303030"/>
          <w:sz w:val="21"/>
          <w:szCs w:val="21"/>
          <w:lang w:val="ru-RU"/>
        </w:rPr>
        <w:t xml:space="preserve"> сидя на жесткой опоре без спинки, вытянуть руки вверх и обхватить запястную зону правой руки кистью левой – глубокий вдох. На выдохе осуществить наклон влево, одновременно левая рука тянет </w:t>
      </w:r>
      <w:proofErr w:type="gramStart"/>
      <w:r w:rsidRPr="001306E3">
        <w:rPr>
          <w:rFonts w:ascii="Arial" w:hAnsi="Arial" w:cs="Arial"/>
          <w:color w:val="303030"/>
          <w:sz w:val="21"/>
          <w:szCs w:val="21"/>
          <w:lang w:val="ru-RU"/>
        </w:rPr>
        <w:t>правую</w:t>
      </w:r>
      <w:proofErr w:type="gramEnd"/>
      <w:r w:rsidRPr="001306E3">
        <w:rPr>
          <w:rFonts w:ascii="Arial" w:hAnsi="Arial" w:cs="Arial"/>
          <w:color w:val="303030"/>
          <w:sz w:val="21"/>
          <w:szCs w:val="21"/>
          <w:lang w:val="ru-RU"/>
        </w:rPr>
        <w:t>, совершая растяжение</w:t>
      </w:r>
      <w:r>
        <w:rPr>
          <w:rFonts w:ascii="Arial" w:hAnsi="Arial" w:cs="Arial"/>
          <w:color w:val="303030"/>
          <w:sz w:val="21"/>
          <w:szCs w:val="21"/>
        </w:rPr>
        <w:t> </w:t>
      </w:r>
      <w:r w:rsidRPr="001306E3">
        <w:rPr>
          <w:rFonts w:ascii="Arial" w:hAnsi="Arial" w:cs="Arial"/>
          <w:color w:val="303030"/>
          <w:sz w:val="21"/>
          <w:szCs w:val="21"/>
          <w:lang w:val="ru-RU"/>
        </w:rPr>
        <w:t>боковой части груди</w:t>
      </w:r>
      <w:r>
        <w:rPr>
          <w:rFonts w:ascii="Arial" w:hAnsi="Arial" w:cs="Arial"/>
          <w:color w:val="303030"/>
          <w:sz w:val="21"/>
          <w:szCs w:val="21"/>
        </w:rPr>
        <w:t> </w:t>
      </w:r>
      <w:r w:rsidRPr="001306E3">
        <w:rPr>
          <w:rFonts w:ascii="Arial" w:hAnsi="Arial" w:cs="Arial"/>
          <w:color w:val="303030"/>
          <w:sz w:val="21"/>
          <w:szCs w:val="21"/>
          <w:lang w:val="ru-RU"/>
        </w:rPr>
        <w:t xml:space="preserve">и руки. Выпрямиться и сменить положение рук – вдох. При выдохе – наклон в противоположную сторону, растяжка второй половины грудной клетки. </w:t>
      </w:r>
      <w:proofErr w:type="spellStart"/>
      <w:r>
        <w:rPr>
          <w:rFonts w:ascii="Arial" w:hAnsi="Arial" w:cs="Arial"/>
          <w:color w:val="303030"/>
          <w:sz w:val="21"/>
          <w:szCs w:val="21"/>
        </w:rPr>
        <w:t>Выполнить</w:t>
      </w:r>
      <w:proofErr w:type="spellEnd"/>
      <w:r>
        <w:rPr>
          <w:rFonts w:ascii="Arial" w:hAnsi="Arial" w:cs="Arial"/>
          <w:color w:val="303030"/>
          <w:sz w:val="21"/>
          <w:szCs w:val="21"/>
        </w:rPr>
        <w:t xml:space="preserve"> 5-6 </w:t>
      </w:r>
      <w:proofErr w:type="spellStart"/>
      <w:r>
        <w:rPr>
          <w:rFonts w:ascii="Arial" w:hAnsi="Arial" w:cs="Arial"/>
          <w:color w:val="303030"/>
          <w:sz w:val="21"/>
          <w:szCs w:val="21"/>
        </w:rPr>
        <w:t>раз</w:t>
      </w:r>
      <w:proofErr w:type="spellEnd"/>
      <w:r>
        <w:rPr>
          <w:rFonts w:ascii="Arial" w:hAnsi="Arial" w:cs="Arial"/>
          <w:color w:val="30303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03030"/>
          <w:sz w:val="21"/>
          <w:szCs w:val="21"/>
        </w:rPr>
        <w:t>для</w:t>
      </w:r>
      <w:proofErr w:type="spellEnd"/>
      <w:r>
        <w:rPr>
          <w:rFonts w:ascii="Arial" w:hAnsi="Arial" w:cs="Arial"/>
          <w:color w:val="30303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03030"/>
          <w:sz w:val="21"/>
          <w:szCs w:val="21"/>
        </w:rPr>
        <w:t>каждой</w:t>
      </w:r>
      <w:proofErr w:type="spellEnd"/>
      <w:r>
        <w:rPr>
          <w:rFonts w:ascii="Arial" w:hAnsi="Arial" w:cs="Arial"/>
          <w:color w:val="30303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03030"/>
          <w:sz w:val="21"/>
          <w:szCs w:val="21"/>
        </w:rPr>
        <w:t>стороны</w:t>
      </w:r>
      <w:proofErr w:type="spellEnd"/>
      <w:r>
        <w:rPr>
          <w:rFonts w:ascii="Arial" w:hAnsi="Arial" w:cs="Arial"/>
          <w:color w:val="303030"/>
          <w:sz w:val="21"/>
          <w:szCs w:val="21"/>
        </w:rPr>
        <w:t>.</w:t>
      </w:r>
    </w:p>
    <w:p w:rsidR="00B32C18" w:rsidRDefault="00B32C18" w:rsidP="00B32C18">
      <w:pPr>
        <w:shd w:val="clear" w:color="auto" w:fill="FFFFFF"/>
        <w:spacing w:after="300" w:line="330" w:lineRule="atLeast"/>
        <w:rPr>
          <w:rFonts w:ascii="inherit" w:eastAsia="Times New Roman" w:hAnsi="inherit" w:cs="Arial"/>
          <w:color w:val="47585F"/>
          <w:sz w:val="21"/>
          <w:szCs w:val="21"/>
          <w:lang w:val="ru-RU"/>
        </w:rPr>
      </w:pPr>
      <w:r w:rsidRPr="00C30A31">
        <w:rPr>
          <w:rFonts w:ascii="inherit" w:eastAsia="Times New Roman" w:hAnsi="inherit" w:cs="Arial"/>
          <w:color w:val="47585F"/>
          <w:sz w:val="21"/>
          <w:szCs w:val="21"/>
          <w:bdr w:val="none" w:sz="0" w:space="0" w:color="auto" w:frame="1"/>
          <w:lang w:val="ru-RU"/>
        </w:rPr>
        <w:br/>
      </w:r>
    </w:p>
    <w:p w:rsidR="00AF7A3C" w:rsidRPr="00A8086A" w:rsidRDefault="00AF7A3C" w:rsidP="00B32C18">
      <w:pPr>
        <w:shd w:val="clear" w:color="auto" w:fill="FFFFFF"/>
        <w:spacing w:after="300" w:line="330" w:lineRule="atLeast"/>
        <w:rPr>
          <w:rFonts w:ascii="inherit" w:eastAsia="Times New Roman" w:hAnsi="inherit" w:cs="Arial"/>
          <w:color w:val="47585F"/>
          <w:sz w:val="21"/>
          <w:szCs w:val="21"/>
          <w:lang w:val="ru-RU"/>
        </w:rPr>
      </w:pPr>
    </w:p>
    <w:p w:rsidR="006B7F54" w:rsidRPr="006B7F54" w:rsidRDefault="008E4395" w:rsidP="006B7F54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1"/>
          <w:szCs w:val="21"/>
          <w:lang w:val="ru-RU"/>
        </w:rPr>
      </w:pPr>
      <w:r w:rsidRPr="00FC3CB1">
        <w:rPr>
          <w:b/>
          <w:sz w:val="28"/>
          <w:lang w:val="ru-RU"/>
        </w:rPr>
        <w:t>- для поясничного отдела</w:t>
      </w:r>
      <w:r w:rsidRPr="00FC3CB1">
        <w:rPr>
          <w:b/>
          <w:sz w:val="28"/>
          <w:lang w:val="ru-RU"/>
        </w:rPr>
        <w:cr/>
      </w:r>
      <w:r w:rsidR="006B7F54" w:rsidRPr="006B7F54">
        <w:rPr>
          <w:rFonts w:ascii="Arial" w:hAnsi="Arial" w:cs="Arial"/>
          <w:b/>
          <w:bCs/>
          <w:color w:val="333333"/>
          <w:sz w:val="21"/>
          <w:szCs w:val="21"/>
          <w:lang w:val="ru-RU"/>
        </w:rPr>
        <w:t xml:space="preserve"> Комплекс 1.</w:t>
      </w:r>
    </w:p>
    <w:p w:rsidR="006B7F54" w:rsidRPr="006B7F54" w:rsidRDefault="006B7F54" w:rsidP="006B7F54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6B7F54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Упражнение 1.</w:t>
      </w:r>
      <w:r w:rsidRPr="006B7F54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6B7F54">
        <w:rPr>
          <w:rFonts w:ascii="Arial" w:eastAsia="Times New Roman" w:hAnsi="Arial" w:cs="Arial"/>
          <w:color w:val="333333"/>
          <w:sz w:val="21"/>
          <w:szCs w:val="21"/>
          <w:lang w:val="ru-RU"/>
        </w:rPr>
        <w:t>Лежа на спине, руки вдоль туловища, ноги вытянуты; не задерживая дыхания, напрягать мышцы живота 10-15 раз. В случае возникновения болезненных ощущений упражнение можно облегчить, положив согнутые ноги в сторону.</w:t>
      </w:r>
    </w:p>
    <w:p w:rsidR="006B7F54" w:rsidRPr="006B7F54" w:rsidRDefault="006B7F54" w:rsidP="006B7F54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6B7F54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Упражнение 2.</w:t>
      </w:r>
      <w:r w:rsidRPr="006B7F54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6B7F54">
        <w:rPr>
          <w:rFonts w:ascii="Arial" w:eastAsia="Times New Roman" w:hAnsi="Arial" w:cs="Arial"/>
          <w:color w:val="333333"/>
          <w:sz w:val="21"/>
          <w:szCs w:val="21"/>
          <w:lang w:val="ru-RU"/>
        </w:rPr>
        <w:t>Лежа на спине, руки вдоль туловища, ноги вытянуты. Приподнять туловище на 10 секунд, затем возвратиться в исх</w:t>
      </w:r>
      <w:r w:rsidR="00AF7A3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одное положение на 5-10 секунд. </w:t>
      </w:r>
      <w:r w:rsidRPr="006B7F54">
        <w:rPr>
          <w:rFonts w:ascii="Arial" w:eastAsia="Times New Roman" w:hAnsi="Arial" w:cs="Arial"/>
          <w:color w:val="333333"/>
          <w:sz w:val="21"/>
          <w:szCs w:val="21"/>
          <w:lang w:val="ru-RU"/>
        </w:rPr>
        <w:t>Упражнение повторить 10-15 раз. При болезненных ощущениях выполнение упражнения прекратить.</w:t>
      </w:r>
    </w:p>
    <w:p w:rsidR="006B7F54" w:rsidRPr="006B7F54" w:rsidRDefault="006B7F54" w:rsidP="006B7F54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6B7F54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Упражнение 3.</w:t>
      </w:r>
      <w:r w:rsidRPr="006B7F54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6B7F54">
        <w:rPr>
          <w:rFonts w:ascii="Arial" w:eastAsia="Times New Roman" w:hAnsi="Arial" w:cs="Arial"/>
          <w:color w:val="333333"/>
          <w:sz w:val="21"/>
          <w:szCs w:val="21"/>
          <w:lang w:val="ru-RU"/>
        </w:rPr>
        <w:t>Лежа на спине, немного согнуть ноги. Правую руку вытянуть вперед и положить кисть на левое колено, согнув левую ногу; с усилием опереться о колено правой р</w:t>
      </w:r>
      <w:r w:rsidR="00AF7A3C">
        <w:rPr>
          <w:rFonts w:ascii="Arial" w:eastAsia="Times New Roman" w:hAnsi="Arial" w:cs="Arial"/>
          <w:color w:val="333333"/>
          <w:sz w:val="21"/>
          <w:szCs w:val="21"/>
          <w:lang w:val="ru-RU"/>
        </w:rPr>
        <w:t>укой и задержаться на 10 секунд.</w:t>
      </w:r>
    </w:p>
    <w:p w:rsidR="006B7F54" w:rsidRPr="006B7F54" w:rsidRDefault="006B7F54" w:rsidP="006B7F54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6B7F54">
        <w:rPr>
          <w:rFonts w:ascii="Arial" w:eastAsia="Times New Roman" w:hAnsi="Arial" w:cs="Arial"/>
          <w:color w:val="333333"/>
          <w:sz w:val="21"/>
          <w:szCs w:val="21"/>
          <w:lang w:val="ru-RU"/>
        </w:rPr>
        <w:t>Отдохнуть 10-15 секунд. Упражнение повторить 10 раз, после чего поменять позу, положив левую руку на правое колено, и снова повторить его 10 раз</w:t>
      </w:r>
      <w:r w:rsidR="00AF7A3C">
        <w:rPr>
          <w:rFonts w:ascii="Arial" w:eastAsia="Times New Roman" w:hAnsi="Arial" w:cs="Arial"/>
          <w:color w:val="333333"/>
          <w:sz w:val="21"/>
          <w:szCs w:val="21"/>
          <w:lang w:val="ru-RU"/>
        </w:rPr>
        <w:t>.</w:t>
      </w:r>
    </w:p>
    <w:p w:rsidR="006B7F54" w:rsidRPr="006B7F54" w:rsidRDefault="006B7F54" w:rsidP="006B7F54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6B7F54">
        <w:rPr>
          <w:rFonts w:ascii="Arial" w:eastAsia="Times New Roman" w:hAnsi="Arial" w:cs="Arial"/>
          <w:color w:val="333333"/>
          <w:sz w:val="21"/>
          <w:szCs w:val="21"/>
          <w:lang w:val="ru-RU"/>
        </w:rPr>
        <w:t>Во время отдыха, лежа на спине, расслабить мышцы туловища и конечностей.</w:t>
      </w:r>
    </w:p>
    <w:p w:rsidR="006B7F54" w:rsidRPr="006B7F54" w:rsidRDefault="006B7F54" w:rsidP="006B7F54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6B7F54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Комплекс 2.</w:t>
      </w:r>
    </w:p>
    <w:p w:rsidR="006B7F54" w:rsidRPr="006B7F54" w:rsidRDefault="006B7F54" w:rsidP="006B7F54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6B7F54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Упражнение 1.</w:t>
      </w:r>
      <w:r w:rsidRPr="006B7F54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6B7F54">
        <w:rPr>
          <w:rFonts w:ascii="Arial" w:eastAsia="Times New Roman" w:hAnsi="Arial" w:cs="Arial"/>
          <w:color w:val="333333"/>
          <w:sz w:val="21"/>
          <w:szCs w:val="21"/>
          <w:lang w:val="ru-RU"/>
        </w:rPr>
        <w:t>Лежа на полу, согнуть немного ноги, затем положить их направо от туловища и одновременно повернуть голову и верхнюю часть туловища влево; сделать несколько небольших "качающихся" поворотов</w:t>
      </w:r>
      <w:r w:rsidR="00AF7A3C">
        <w:rPr>
          <w:rFonts w:ascii="Arial" w:eastAsia="Times New Roman" w:hAnsi="Arial" w:cs="Arial"/>
          <w:color w:val="333333"/>
          <w:sz w:val="21"/>
          <w:szCs w:val="21"/>
          <w:lang w:val="ru-RU"/>
        </w:rPr>
        <w:t>.</w:t>
      </w:r>
    </w:p>
    <w:p w:rsidR="006B7F54" w:rsidRPr="006B7F54" w:rsidRDefault="006B7F54" w:rsidP="006B7F54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6B7F54">
        <w:rPr>
          <w:rFonts w:ascii="Arial" w:eastAsia="Times New Roman" w:hAnsi="Arial" w:cs="Arial"/>
          <w:color w:val="333333"/>
          <w:sz w:val="21"/>
          <w:szCs w:val="21"/>
          <w:lang w:val="ru-RU"/>
        </w:rPr>
        <w:t>Затем переложить ноги налево от туловища и одновременно повернуть голову и верхнюю часть туловища направо; также сделать легкие "качающиеся" повороты</w:t>
      </w:r>
      <w:r w:rsidR="00AF7A3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. </w:t>
      </w:r>
      <w:r w:rsidRPr="006B7F54">
        <w:rPr>
          <w:rFonts w:ascii="Arial" w:eastAsia="Times New Roman" w:hAnsi="Arial" w:cs="Arial"/>
          <w:color w:val="333333"/>
          <w:sz w:val="21"/>
          <w:szCs w:val="21"/>
          <w:lang w:val="ru-RU"/>
        </w:rPr>
        <w:t>Упражнение повторить 10 раз.</w:t>
      </w:r>
    </w:p>
    <w:p w:rsidR="006B7F54" w:rsidRPr="006B7F54" w:rsidRDefault="006B7F54" w:rsidP="006B7F54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6B7F54">
        <w:rPr>
          <w:rFonts w:ascii="Arial" w:eastAsia="Times New Roman" w:hAnsi="Arial" w:cs="Arial"/>
          <w:color w:val="333333"/>
          <w:sz w:val="21"/>
          <w:szCs w:val="21"/>
          <w:lang w:val="ru-RU"/>
        </w:rPr>
        <w:lastRenderedPageBreak/>
        <w:t>Если упражнение дается с трудом, то поворачивать только ноги, не отрывая лопаток от пола и не поворачивая головы и верхней части туловища в противоположную сторону</w:t>
      </w:r>
      <w:r w:rsidR="00AF7A3C">
        <w:rPr>
          <w:rFonts w:ascii="Arial" w:eastAsia="Times New Roman" w:hAnsi="Arial" w:cs="Arial"/>
          <w:color w:val="333333"/>
          <w:sz w:val="21"/>
          <w:szCs w:val="21"/>
          <w:lang w:val="ru-RU"/>
        </w:rPr>
        <w:t>.</w:t>
      </w:r>
    </w:p>
    <w:p w:rsidR="006B7F54" w:rsidRPr="006B7F54" w:rsidRDefault="006B7F54" w:rsidP="006B7F54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6B7F54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Упражнение 2.</w:t>
      </w:r>
      <w:r w:rsidRPr="006B7F54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6B7F54">
        <w:rPr>
          <w:rFonts w:ascii="Arial" w:eastAsia="Times New Roman" w:hAnsi="Arial" w:cs="Arial"/>
          <w:color w:val="333333"/>
          <w:sz w:val="21"/>
          <w:szCs w:val="21"/>
          <w:lang w:val="ru-RU"/>
        </w:rPr>
        <w:t>Стоя на коленях перед опорой (столик, тумбочка), положить на нее голову и руки, затем как можно выше по</w:t>
      </w:r>
      <w:r w:rsidR="00AF7A3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днять спину на несколько секунд </w:t>
      </w:r>
      <w:r w:rsidRPr="006B7F54">
        <w:rPr>
          <w:rFonts w:ascii="Arial" w:eastAsia="Times New Roman" w:hAnsi="Arial" w:cs="Arial"/>
          <w:color w:val="333333"/>
          <w:sz w:val="21"/>
          <w:szCs w:val="21"/>
          <w:lang w:val="ru-RU"/>
        </w:rPr>
        <w:t>и прогнуть ее вниз</w:t>
      </w:r>
      <w:r w:rsidR="00AF7A3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. </w:t>
      </w:r>
      <w:r w:rsidRPr="006B7F54">
        <w:rPr>
          <w:rFonts w:ascii="Arial" w:eastAsia="Times New Roman" w:hAnsi="Arial" w:cs="Arial"/>
          <w:color w:val="333333"/>
          <w:sz w:val="21"/>
          <w:szCs w:val="21"/>
          <w:lang w:val="ru-RU"/>
        </w:rPr>
        <w:t>Повторить 10 раз.</w:t>
      </w:r>
    </w:p>
    <w:p w:rsidR="006B7F54" w:rsidRPr="006B7F54" w:rsidRDefault="006B7F54" w:rsidP="006B7F54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6B7F54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Упражнение 3.</w:t>
      </w:r>
      <w:r w:rsidRPr="006B7F54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6B7F54">
        <w:rPr>
          <w:rFonts w:ascii="Arial" w:eastAsia="Times New Roman" w:hAnsi="Arial" w:cs="Arial"/>
          <w:color w:val="333333"/>
          <w:sz w:val="21"/>
          <w:szCs w:val="21"/>
          <w:lang w:val="ru-RU"/>
        </w:rPr>
        <w:t>Исходное положение такое же, как в упражнении 2, или стоя на четвереньках. Спину максимально отвести налево, затем направо</w:t>
      </w:r>
      <w:r w:rsidR="00AF7A3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. </w:t>
      </w:r>
      <w:r w:rsidRPr="006B7F54">
        <w:rPr>
          <w:rFonts w:ascii="Arial" w:eastAsia="Times New Roman" w:hAnsi="Arial" w:cs="Arial"/>
          <w:color w:val="333333"/>
          <w:sz w:val="21"/>
          <w:szCs w:val="21"/>
          <w:lang w:val="ru-RU"/>
        </w:rPr>
        <w:t>Повторить 5-10 раз. Движения выполнять медленно.</w:t>
      </w:r>
    </w:p>
    <w:p w:rsidR="006B7F54" w:rsidRPr="006B7F54" w:rsidRDefault="006B7F54" w:rsidP="006B7F54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6B7F54">
        <w:rPr>
          <w:rFonts w:ascii="Arial" w:eastAsia="Times New Roman" w:hAnsi="Arial" w:cs="Arial"/>
          <w:color w:val="333333"/>
          <w:sz w:val="21"/>
          <w:szCs w:val="21"/>
          <w:lang w:val="ru-RU"/>
        </w:rPr>
        <w:t>При появлении болезненных ощущений выполнение упражнения прекратить.</w:t>
      </w:r>
    </w:p>
    <w:p w:rsidR="006B7F54" w:rsidRPr="006B7F54" w:rsidRDefault="006B7F54" w:rsidP="006B7F54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6B7F54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Комплекс 3.</w:t>
      </w:r>
    </w:p>
    <w:p w:rsidR="006B7F54" w:rsidRPr="006B7F54" w:rsidRDefault="006B7F54" w:rsidP="006B7F54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6B7F54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Упражнение 1.</w:t>
      </w:r>
      <w:r w:rsidRPr="006B7F54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6B7F54">
        <w:rPr>
          <w:rFonts w:ascii="Arial" w:eastAsia="Times New Roman" w:hAnsi="Arial" w:cs="Arial"/>
          <w:color w:val="333333"/>
          <w:sz w:val="21"/>
          <w:szCs w:val="21"/>
          <w:lang w:val="ru-RU"/>
        </w:rPr>
        <w:t>Стоя перед открытой дверью, зафиксированной клином, ухватиться руками за ее верхний край и, согнув колени, повиснуть на прямых руках не меньше чем на 1 минуту</w:t>
      </w:r>
      <w:r w:rsidR="00AF7A3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. </w:t>
      </w:r>
      <w:r w:rsidRPr="006B7F54">
        <w:rPr>
          <w:rFonts w:ascii="Arial" w:eastAsia="Times New Roman" w:hAnsi="Arial" w:cs="Arial"/>
          <w:color w:val="333333"/>
          <w:sz w:val="21"/>
          <w:szCs w:val="21"/>
          <w:lang w:val="ru-RU"/>
        </w:rPr>
        <w:t>Отдохнуть 10 минут. Упражнение повторять 2-3 раза в день.</w:t>
      </w:r>
    </w:p>
    <w:p w:rsidR="006B7F54" w:rsidRPr="006B7F54" w:rsidRDefault="006B7F54" w:rsidP="006B7F54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6B7F54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Упражнение 2.</w:t>
      </w:r>
      <w:r w:rsidRPr="006B7F54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6B7F54">
        <w:rPr>
          <w:rFonts w:ascii="Arial" w:eastAsia="Times New Roman" w:hAnsi="Arial" w:cs="Arial"/>
          <w:color w:val="333333"/>
          <w:sz w:val="21"/>
          <w:szCs w:val="21"/>
          <w:lang w:val="ru-RU"/>
        </w:rPr>
        <w:t>Повиснув на прямых руках на перекладине, осторожно попеременно пов</w:t>
      </w:r>
      <w:r w:rsidR="004A33BD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орачивать тело направо и налево. </w:t>
      </w:r>
      <w:r w:rsidRPr="006B7F54">
        <w:rPr>
          <w:rFonts w:ascii="Arial" w:eastAsia="Times New Roman" w:hAnsi="Arial" w:cs="Arial"/>
          <w:color w:val="333333"/>
          <w:sz w:val="21"/>
          <w:szCs w:val="21"/>
          <w:lang w:val="ru-RU"/>
        </w:rPr>
        <w:t>Тело должно быть максимально расслабленным: не следует напрягать шею, плечевой пояс и спину. Продолжительность каждого упражнения 1-3 минуты. Упражнение повторять несколько раз в день.</w:t>
      </w:r>
    </w:p>
    <w:p w:rsidR="006B7F54" w:rsidRPr="006B7F54" w:rsidRDefault="006B7F54" w:rsidP="006B7F54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6B7F54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Комплекс 4.</w:t>
      </w:r>
    </w:p>
    <w:p w:rsidR="006B7F54" w:rsidRPr="006B7F54" w:rsidRDefault="006B7F54" w:rsidP="006B7F54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6B7F54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Упражнение 1.</w:t>
      </w:r>
      <w:r w:rsidRPr="006B7F54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6B7F54">
        <w:rPr>
          <w:rFonts w:ascii="Arial" w:eastAsia="Times New Roman" w:hAnsi="Arial" w:cs="Arial"/>
          <w:color w:val="333333"/>
          <w:sz w:val="21"/>
          <w:szCs w:val="21"/>
          <w:lang w:val="ru-RU"/>
        </w:rPr>
        <w:t>Сидя на полу, одну ногу вытянуть перед собой, а другую, согнув в колене, отставить в сторону. Наклониться вперед к вытянутой ноге,</w:t>
      </w:r>
      <w:r w:rsidR="004A33BD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стараясь достать стопу руками</w:t>
      </w:r>
      <w:r w:rsidRPr="006B7F54">
        <w:rPr>
          <w:rFonts w:ascii="Arial" w:eastAsia="Times New Roman" w:hAnsi="Arial" w:cs="Arial"/>
          <w:color w:val="333333"/>
          <w:sz w:val="21"/>
          <w:szCs w:val="21"/>
          <w:lang w:val="ru-RU"/>
        </w:rPr>
        <w:t>. Упражнение повторить 10 раз, затем поменять положение ног и проделать его снова.</w:t>
      </w:r>
    </w:p>
    <w:p w:rsidR="006B7F54" w:rsidRPr="006B7F54" w:rsidRDefault="006B7F54" w:rsidP="006B7F54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6B7F54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Упражнение 2.</w:t>
      </w:r>
      <w:r w:rsidRPr="006B7F54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6B7F54">
        <w:rPr>
          <w:rFonts w:ascii="Arial" w:eastAsia="Times New Roman" w:hAnsi="Arial" w:cs="Arial"/>
          <w:color w:val="333333"/>
          <w:sz w:val="21"/>
          <w:szCs w:val="21"/>
          <w:lang w:val="ru-RU"/>
        </w:rPr>
        <w:t>Стоя боком к столу, опереться на него одной рукой. Ближнюю к столу ногу поставить вперед, другую - назад, колени слегка согнуть. С напряжением согнуть поставленную вперед ногу, одновременно отклонив верхнюю часть туловища назад. Потянут</w:t>
      </w:r>
      <w:r w:rsidR="004A33BD">
        <w:rPr>
          <w:rFonts w:ascii="Arial" w:eastAsia="Times New Roman" w:hAnsi="Arial" w:cs="Arial"/>
          <w:color w:val="333333"/>
          <w:sz w:val="21"/>
          <w:szCs w:val="21"/>
          <w:lang w:val="ru-RU"/>
        </w:rPr>
        <w:t>ь мышцы примерно 10 раз</w:t>
      </w:r>
      <w:r w:rsidRPr="006B7F54">
        <w:rPr>
          <w:rFonts w:ascii="Arial" w:eastAsia="Times New Roman" w:hAnsi="Arial" w:cs="Arial"/>
          <w:color w:val="333333"/>
          <w:sz w:val="21"/>
          <w:szCs w:val="21"/>
          <w:lang w:val="ru-RU"/>
        </w:rPr>
        <w:t>.</w:t>
      </w:r>
    </w:p>
    <w:p w:rsidR="006B7F54" w:rsidRPr="006B7F54" w:rsidRDefault="006B7F54" w:rsidP="006B7F54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6B7F54">
        <w:rPr>
          <w:rFonts w:ascii="Arial" w:eastAsia="Times New Roman" w:hAnsi="Arial" w:cs="Arial"/>
          <w:color w:val="333333"/>
          <w:sz w:val="21"/>
          <w:szCs w:val="21"/>
          <w:lang w:val="ru-RU"/>
        </w:rPr>
        <w:t>Поменять ноги местами и потянуться 10 раз в новом положении.</w:t>
      </w:r>
    </w:p>
    <w:p w:rsidR="006B7F54" w:rsidRPr="006B7F54" w:rsidRDefault="006B7F54" w:rsidP="006B7F54">
      <w:pPr>
        <w:rPr>
          <w:b/>
          <w:sz w:val="28"/>
          <w:lang w:val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</w:r>
    </w:p>
    <w:p w:rsidR="003955C7" w:rsidRDefault="008E4395">
      <w:pPr>
        <w:rPr>
          <w:rStyle w:val="apple-converted-space"/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</w:pPr>
      <w:r w:rsidRPr="00FC3CB1">
        <w:rPr>
          <w:b/>
          <w:sz w:val="28"/>
          <w:lang w:val="ru-RU"/>
        </w:rPr>
        <w:t>положение за компьютером</w:t>
      </w:r>
      <w:proofErr w:type="gramStart"/>
      <w:r w:rsidR="00FC3CB1" w:rsidRPr="00FC3CB1">
        <w:rPr>
          <w:rFonts w:ascii="Tahoma" w:hAnsi="Tahoma" w:cs="Tahoma"/>
          <w:color w:val="3C3C3C"/>
          <w:sz w:val="18"/>
          <w:szCs w:val="18"/>
          <w:lang w:val="ru-RU"/>
        </w:rPr>
        <w:br/>
      </w:r>
      <w:r w:rsidR="00FC3CB1">
        <w:rPr>
          <w:rFonts w:ascii="Tahoma" w:hAnsi="Tahoma" w:cs="Tahoma"/>
          <w:color w:val="3C3C3C"/>
          <w:sz w:val="18"/>
          <w:szCs w:val="18"/>
          <w:shd w:val="clear" w:color="auto" w:fill="EFEFEB"/>
        </w:rPr>
        <w:t>    </w:t>
      </w:r>
      <w:r w:rsidR="00FC3CB1" w:rsidRPr="00FC3CB1"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>Д</w:t>
      </w:r>
      <w:proofErr w:type="gramEnd"/>
      <w:r w:rsidR="00FC3CB1" w:rsidRPr="00FC3CB1"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>ля профилактики вышеперечисленных заболеваний следует эргономичн</w:t>
      </w:r>
      <w:r w:rsidR="004016D9"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>о</w:t>
      </w:r>
      <w:r w:rsidR="00FC3CB1" w:rsidRPr="00FC3CB1"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 xml:space="preserve"> организовать место за компьютером, ча</w:t>
      </w:r>
      <w:r w:rsidR="004016D9"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>сто менять позу,</w:t>
      </w:r>
      <w:r w:rsidR="00FC3CB1" w:rsidRPr="00FC3CB1"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 xml:space="preserve"> вставать из-за компьютера и де</w:t>
      </w:r>
      <w:r w:rsidR="004016D9"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>лать гимнастику.</w:t>
      </w:r>
      <w:r w:rsidR="00FC3CB1" w:rsidRPr="00FC3CB1">
        <w:rPr>
          <w:rFonts w:ascii="Tahoma" w:hAnsi="Tahoma" w:cs="Tahoma"/>
          <w:color w:val="3C3C3C"/>
          <w:sz w:val="18"/>
          <w:szCs w:val="18"/>
          <w:lang w:val="ru-RU"/>
        </w:rPr>
        <w:br/>
      </w:r>
      <w:r w:rsidR="00FC3CB1" w:rsidRPr="00FC3CB1">
        <w:rPr>
          <w:rFonts w:ascii="Tahoma" w:hAnsi="Tahoma" w:cs="Tahoma"/>
          <w:color w:val="3C3C3C"/>
          <w:sz w:val="18"/>
          <w:szCs w:val="18"/>
          <w:lang w:val="ru-RU"/>
        </w:rPr>
        <w:br/>
      </w:r>
      <w:r w:rsidR="00FC3CB1">
        <w:rPr>
          <w:rFonts w:ascii="Tahoma" w:hAnsi="Tahoma" w:cs="Tahoma"/>
          <w:color w:val="3C3C3C"/>
          <w:sz w:val="18"/>
          <w:szCs w:val="18"/>
          <w:shd w:val="clear" w:color="auto" w:fill="EFEFEB"/>
        </w:rPr>
        <w:t>    </w:t>
      </w:r>
      <w:r w:rsidR="00FC3CB1" w:rsidRPr="00FC3CB1">
        <w:rPr>
          <w:rStyle w:val="a5"/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>Эргономичность рабочего места.</w:t>
      </w:r>
      <w:r w:rsidR="00FC3CB1">
        <w:rPr>
          <w:rStyle w:val="apple-converted-space"/>
          <w:rFonts w:ascii="Tahoma" w:hAnsi="Tahoma" w:cs="Tahoma"/>
          <w:color w:val="3C3C3C"/>
          <w:sz w:val="18"/>
          <w:szCs w:val="18"/>
          <w:shd w:val="clear" w:color="auto" w:fill="EFEFEB"/>
        </w:rPr>
        <w:t> </w:t>
      </w:r>
    </w:p>
    <w:p w:rsidR="00E278D1" w:rsidRDefault="00FC3CB1">
      <w:pPr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</w:pPr>
      <w:r w:rsidRPr="00FC3CB1">
        <w:rPr>
          <w:rFonts w:ascii="Tahoma" w:hAnsi="Tahoma" w:cs="Tahoma"/>
          <w:color w:val="3C3C3C"/>
          <w:sz w:val="18"/>
          <w:szCs w:val="18"/>
          <w:lang w:val="ru-RU"/>
        </w:rPr>
        <w:br/>
      </w:r>
      <w:r>
        <w:rPr>
          <w:rFonts w:ascii="Tahoma" w:hAnsi="Tahoma" w:cs="Tahoma"/>
          <w:color w:val="3C3C3C"/>
          <w:sz w:val="18"/>
          <w:szCs w:val="18"/>
          <w:shd w:val="clear" w:color="auto" w:fill="EFEFEB"/>
        </w:rPr>
        <w:t>  </w:t>
      </w:r>
      <w:r w:rsidR="003955C7"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>1.</w:t>
      </w:r>
      <w:r>
        <w:rPr>
          <w:rFonts w:ascii="Tahoma" w:hAnsi="Tahoma" w:cs="Tahoma"/>
          <w:color w:val="3C3C3C"/>
          <w:sz w:val="18"/>
          <w:szCs w:val="18"/>
          <w:shd w:val="clear" w:color="auto" w:fill="EFEFEB"/>
        </w:rPr>
        <w:t>  </w:t>
      </w:r>
      <w:r w:rsidRPr="00FC3CB1"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 xml:space="preserve">Во время нахождения за компьютером самым оптимальным является положение тела </w:t>
      </w:r>
      <w:r w:rsidR="004016D9"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 xml:space="preserve">с прямой </w:t>
      </w:r>
      <w:r w:rsidR="003955C7"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>спиной и шеей, и выпрямленными плечами.</w:t>
      </w:r>
      <w:r w:rsidRPr="00FC3CB1">
        <w:rPr>
          <w:rFonts w:ascii="Tahoma" w:hAnsi="Tahoma" w:cs="Tahoma"/>
          <w:color w:val="3C3C3C"/>
          <w:sz w:val="18"/>
          <w:szCs w:val="18"/>
          <w:lang w:val="ru-RU"/>
        </w:rPr>
        <w:br/>
      </w:r>
      <w:r w:rsidRPr="00FC3CB1">
        <w:rPr>
          <w:rFonts w:ascii="Tahoma" w:hAnsi="Tahoma" w:cs="Tahoma"/>
          <w:color w:val="3C3C3C"/>
          <w:sz w:val="18"/>
          <w:szCs w:val="18"/>
          <w:lang w:val="ru-RU"/>
        </w:rPr>
        <w:br/>
      </w:r>
      <w:r>
        <w:rPr>
          <w:rFonts w:ascii="Tahoma" w:hAnsi="Tahoma" w:cs="Tahoma"/>
          <w:color w:val="3C3C3C"/>
          <w:sz w:val="18"/>
          <w:szCs w:val="18"/>
          <w:shd w:val="clear" w:color="auto" w:fill="EFEFEB"/>
        </w:rPr>
        <w:lastRenderedPageBreak/>
        <w:t>    </w:t>
      </w:r>
      <w:r w:rsidRPr="00FC3CB1"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 xml:space="preserve">1. </w:t>
      </w:r>
      <w:proofErr w:type="gramStart"/>
      <w:r w:rsidRPr="00FC3CB1"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>Разместить монитор</w:t>
      </w:r>
      <w:proofErr w:type="gramEnd"/>
      <w:r w:rsidRPr="00FC3CB1"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 xml:space="preserve"> прямо перед вами, так что бы его верхняя точка находилась</w:t>
      </w:r>
      <w:r w:rsidR="00E6048B"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 xml:space="preserve"> </w:t>
      </w:r>
      <w:r w:rsidR="004016D9"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>на уровне глаз</w:t>
      </w:r>
      <w:r w:rsidR="00E6048B"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 xml:space="preserve"> или</w:t>
      </w:r>
      <w:r w:rsidR="004016D9"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 xml:space="preserve"> чуть</w:t>
      </w:r>
      <w:r w:rsidR="008B32DD"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 xml:space="preserve"> выше,</w:t>
      </w:r>
      <w:r w:rsidR="00E6048B"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 xml:space="preserve"> </w:t>
      </w:r>
      <w:r w:rsidR="008B32DD"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>э</w:t>
      </w:r>
      <w:r w:rsidRPr="00FC3CB1"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 xml:space="preserve">то позволит держать голову прямо, и </w:t>
      </w:r>
      <w:r w:rsidR="00E6048B"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>будет хорошей профилактикой развития шейного остеохондроза.</w:t>
      </w:r>
      <w:r w:rsidR="008B32DD"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 xml:space="preserve"> Он </w:t>
      </w:r>
      <w:r w:rsidR="008B32DD" w:rsidRPr="008B32DD"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>должен находиться не ближе и не дальше, чем на расстоянии вытянутой руки</w:t>
      </w:r>
      <w:r w:rsidR="008B32DD"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>.</w:t>
      </w:r>
      <w:r w:rsidRPr="00FC3CB1">
        <w:rPr>
          <w:rFonts w:ascii="Tahoma" w:hAnsi="Tahoma" w:cs="Tahoma"/>
          <w:color w:val="3C3C3C"/>
          <w:sz w:val="18"/>
          <w:szCs w:val="18"/>
          <w:lang w:val="ru-RU"/>
        </w:rPr>
        <w:br/>
      </w:r>
      <w:r w:rsidRPr="00FC3CB1">
        <w:rPr>
          <w:rFonts w:ascii="Tahoma" w:hAnsi="Tahoma" w:cs="Tahoma"/>
          <w:color w:val="3C3C3C"/>
          <w:sz w:val="18"/>
          <w:szCs w:val="18"/>
          <w:lang w:val="ru-RU"/>
        </w:rPr>
        <w:br/>
      </w:r>
      <w:r>
        <w:rPr>
          <w:rFonts w:ascii="Tahoma" w:hAnsi="Tahoma" w:cs="Tahoma"/>
          <w:color w:val="3C3C3C"/>
          <w:sz w:val="18"/>
          <w:szCs w:val="18"/>
          <w:shd w:val="clear" w:color="auto" w:fill="EFEFEB"/>
        </w:rPr>
        <w:t>    </w:t>
      </w:r>
      <w:r w:rsidRPr="00FC3CB1"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 xml:space="preserve">2. </w:t>
      </w:r>
      <w:r w:rsidR="004016D9"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>Кресло</w:t>
      </w:r>
      <w:r w:rsidRPr="00FC3CB1"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 xml:space="preserve"> долж</w:t>
      </w:r>
      <w:r w:rsidR="004016D9"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>но</w:t>
      </w:r>
      <w:r w:rsidRPr="00FC3CB1"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 xml:space="preserve"> иметь спинку</w:t>
      </w:r>
      <w:r w:rsidR="004016D9"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 xml:space="preserve">, </w:t>
      </w:r>
      <w:r w:rsidRPr="00FC3CB1"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 xml:space="preserve"> подлокотники, </w:t>
      </w:r>
      <w:r w:rsidR="004016D9"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>и</w:t>
      </w:r>
      <w:r w:rsidRPr="00FC3CB1"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 xml:space="preserve"> высоту, при которой ваши </w:t>
      </w:r>
      <w:r w:rsidR="004016D9"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>ступни полностью касаются пола</w:t>
      </w:r>
      <w:r w:rsidRPr="00FC3CB1"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 xml:space="preserve">. </w:t>
      </w:r>
      <w:r w:rsidR="00355EB2"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>Е</w:t>
      </w:r>
      <w:r w:rsidRPr="00FC3CB1"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 xml:space="preserve">сли за одним компьютером работают люди разного роста - </w:t>
      </w:r>
      <w:r w:rsidR="00355EB2"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>следует</w:t>
      </w:r>
      <w:r w:rsidRPr="00FC3CB1"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 xml:space="preserve"> приобрести кр</w:t>
      </w:r>
      <w:r w:rsidR="00070CF0"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 xml:space="preserve">есло с </w:t>
      </w:r>
      <w:proofErr w:type="spellStart"/>
      <w:r w:rsidR="00070CF0"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>регулирующейся</w:t>
      </w:r>
      <w:proofErr w:type="spellEnd"/>
      <w:r w:rsidR="00070CF0"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 xml:space="preserve"> высотой или приобрести специальную подставку для ног.</w:t>
      </w:r>
    </w:p>
    <w:p w:rsidR="00FC3CB1" w:rsidRPr="00E278D1" w:rsidRDefault="00E278D1" w:rsidP="00E278D1">
      <w:pPr>
        <w:pStyle w:val="a8"/>
        <w:numPr>
          <w:ilvl w:val="0"/>
          <w:numId w:val="38"/>
        </w:numPr>
        <w:rPr>
          <w:b/>
          <w:sz w:val="28"/>
          <w:lang w:val="ru-RU"/>
        </w:rPr>
      </w:pPr>
      <w:r w:rsidRPr="00E278D1"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>Руки должны быть согнуты под прямым углом, при этом локти находятся на подлокотниках или столе,  не стесняя ваших движений, когда вы печатаете на клавиатуре.</w:t>
      </w:r>
      <w:r w:rsidRPr="00E278D1">
        <w:rPr>
          <w:rStyle w:val="apple-converted-space"/>
          <w:rFonts w:ascii="Tahoma" w:hAnsi="Tahoma" w:cs="Tahoma"/>
          <w:color w:val="3C3C3C"/>
          <w:sz w:val="18"/>
          <w:szCs w:val="18"/>
          <w:shd w:val="clear" w:color="auto" w:fill="EFEFEB"/>
        </w:rPr>
        <w:t> </w:t>
      </w:r>
      <w:r w:rsidR="00FC3CB1" w:rsidRPr="00E278D1">
        <w:rPr>
          <w:rFonts w:ascii="Tahoma" w:hAnsi="Tahoma" w:cs="Tahoma"/>
          <w:color w:val="3C3C3C"/>
          <w:sz w:val="18"/>
          <w:szCs w:val="18"/>
          <w:lang w:val="ru-RU"/>
        </w:rPr>
        <w:br/>
      </w:r>
      <w:r w:rsidR="00FC3CB1" w:rsidRPr="00E278D1">
        <w:rPr>
          <w:rFonts w:ascii="Tahoma" w:hAnsi="Tahoma" w:cs="Tahoma"/>
          <w:color w:val="3C3C3C"/>
          <w:sz w:val="18"/>
          <w:szCs w:val="18"/>
          <w:lang w:val="ru-RU"/>
        </w:rPr>
        <w:br/>
      </w:r>
      <w:r w:rsidR="00FC3CB1" w:rsidRPr="00E278D1">
        <w:rPr>
          <w:rFonts w:ascii="Tahoma" w:hAnsi="Tahoma" w:cs="Tahoma"/>
          <w:color w:val="3C3C3C"/>
          <w:sz w:val="18"/>
          <w:szCs w:val="18"/>
          <w:shd w:val="clear" w:color="auto" w:fill="EFEFEB"/>
        </w:rPr>
        <w:t>    </w:t>
      </w:r>
      <w:r w:rsidR="00D341F3"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>5</w:t>
      </w:r>
      <w:r w:rsidR="00FC3CB1" w:rsidRPr="00E278D1"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 xml:space="preserve">. Расположение других часто используемых вещей, не должно приводить к долгому нахождению в какой либо искривлённой позе, и </w:t>
      </w:r>
      <w:r w:rsidR="00355EB2" w:rsidRPr="00E278D1"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>к наклонам в сторону</w:t>
      </w:r>
      <w:r w:rsidR="00FC3CB1" w:rsidRPr="00E278D1"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 xml:space="preserve"> </w:t>
      </w:r>
      <w:r w:rsidR="00355EB2" w:rsidRPr="00E278D1"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>для поднятия тяжёлых предметов. Именно при таких наклонах</w:t>
      </w:r>
      <w:r w:rsidR="00FC3CB1" w:rsidRPr="00E278D1"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 xml:space="preserve"> самая большая вероятност</w:t>
      </w:r>
      <w:r w:rsidR="00355EB2" w:rsidRPr="00E278D1">
        <w:rPr>
          <w:rFonts w:ascii="Tahoma" w:hAnsi="Tahoma" w:cs="Tahoma"/>
          <w:color w:val="3C3C3C"/>
          <w:sz w:val="18"/>
          <w:szCs w:val="18"/>
          <w:shd w:val="clear" w:color="auto" w:fill="EFEFEB"/>
          <w:lang w:val="ru-RU"/>
        </w:rPr>
        <w:t>ь повредить межпозвонковый диск.</w:t>
      </w:r>
    </w:p>
    <w:sectPr w:rsidR="00FC3CB1" w:rsidRPr="00E27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327F0"/>
    <w:multiLevelType w:val="multilevel"/>
    <w:tmpl w:val="9B8C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D90704"/>
    <w:multiLevelType w:val="multilevel"/>
    <w:tmpl w:val="B13C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5741DA"/>
    <w:multiLevelType w:val="multilevel"/>
    <w:tmpl w:val="17289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9D0300"/>
    <w:multiLevelType w:val="multilevel"/>
    <w:tmpl w:val="78BE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0A4DBA"/>
    <w:multiLevelType w:val="multilevel"/>
    <w:tmpl w:val="535C7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8D6624"/>
    <w:multiLevelType w:val="multilevel"/>
    <w:tmpl w:val="87A2D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9B637C"/>
    <w:multiLevelType w:val="multilevel"/>
    <w:tmpl w:val="8C96B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8B51CC"/>
    <w:multiLevelType w:val="multilevel"/>
    <w:tmpl w:val="ADF88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D770DC"/>
    <w:multiLevelType w:val="multilevel"/>
    <w:tmpl w:val="DD2E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125CC2"/>
    <w:multiLevelType w:val="multilevel"/>
    <w:tmpl w:val="96502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11E3711"/>
    <w:multiLevelType w:val="multilevel"/>
    <w:tmpl w:val="67EC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6B81DF6"/>
    <w:multiLevelType w:val="multilevel"/>
    <w:tmpl w:val="30F69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9486D8A"/>
    <w:multiLevelType w:val="multilevel"/>
    <w:tmpl w:val="2CBC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0364FFB"/>
    <w:multiLevelType w:val="multilevel"/>
    <w:tmpl w:val="38486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1217CE6"/>
    <w:multiLevelType w:val="multilevel"/>
    <w:tmpl w:val="C888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2693403"/>
    <w:multiLevelType w:val="multilevel"/>
    <w:tmpl w:val="2F30A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14356C0"/>
    <w:multiLevelType w:val="multilevel"/>
    <w:tmpl w:val="B610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51E456B"/>
    <w:multiLevelType w:val="multilevel"/>
    <w:tmpl w:val="C4101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6265B0B"/>
    <w:multiLevelType w:val="multilevel"/>
    <w:tmpl w:val="0958B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7054247"/>
    <w:multiLevelType w:val="multilevel"/>
    <w:tmpl w:val="9F90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8AB1C17"/>
    <w:multiLevelType w:val="multilevel"/>
    <w:tmpl w:val="9CE44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8DE3F2B"/>
    <w:multiLevelType w:val="multilevel"/>
    <w:tmpl w:val="4F028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A654634"/>
    <w:multiLevelType w:val="multilevel"/>
    <w:tmpl w:val="00E4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3425F19"/>
    <w:multiLevelType w:val="multilevel"/>
    <w:tmpl w:val="F9C00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5492348"/>
    <w:multiLevelType w:val="multilevel"/>
    <w:tmpl w:val="82B8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5810335"/>
    <w:multiLevelType w:val="multilevel"/>
    <w:tmpl w:val="8F52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7435BF6"/>
    <w:multiLevelType w:val="multilevel"/>
    <w:tmpl w:val="5122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75105D0"/>
    <w:multiLevelType w:val="multilevel"/>
    <w:tmpl w:val="55A8A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B3E34FD"/>
    <w:multiLevelType w:val="multilevel"/>
    <w:tmpl w:val="3E407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B4D7310"/>
    <w:multiLevelType w:val="multilevel"/>
    <w:tmpl w:val="F0A69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CFF5A83"/>
    <w:multiLevelType w:val="multilevel"/>
    <w:tmpl w:val="3342C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1955D7E"/>
    <w:multiLevelType w:val="multilevel"/>
    <w:tmpl w:val="D63C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3B72953"/>
    <w:multiLevelType w:val="multilevel"/>
    <w:tmpl w:val="FC88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A307D99"/>
    <w:multiLevelType w:val="multilevel"/>
    <w:tmpl w:val="6C1A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AE65098"/>
    <w:multiLevelType w:val="multilevel"/>
    <w:tmpl w:val="48C2D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EF5042D"/>
    <w:multiLevelType w:val="multilevel"/>
    <w:tmpl w:val="A8148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88D14B9"/>
    <w:multiLevelType w:val="multilevel"/>
    <w:tmpl w:val="64E6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ABC426F"/>
    <w:multiLevelType w:val="multilevel"/>
    <w:tmpl w:val="C38A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CD13441"/>
    <w:multiLevelType w:val="multilevel"/>
    <w:tmpl w:val="D67AB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36"/>
  </w:num>
  <w:num w:numId="3">
    <w:abstractNumId w:val="4"/>
  </w:num>
  <w:num w:numId="4">
    <w:abstractNumId w:val="16"/>
  </w:num>
  <w:num w:numId="5">
    <w:abstractNumId w:val="1"/>
  </w:num>
  <w:num w:numId="6">
    <w:abstractNumId w:val="27"/>
  </w:num>
  <w:num w:numId="7">
    <w:abstractNumId w:val="10"/>
  </w:num>
  <w:num w:numId="8">
    <w:abstractNumId w:val="14"/>
  </w:num>
  <w:num w:numId="9">
    <w:abstractNumId w:val="25"/>
  </w:num>
  <w:num w:numId="10">
    <w:abstractNumId w:val="3"/>
  </w:num>
  <w:num w:numId="11">
    <w:abstractNumId w:val="23"/>
  </w:num>
  <w:num w:numId="12">
    <w:abstractNumId w:val="13"/>
  </w:num>
  <w:num w:numId="13">
    <w:abstractNumId w:val="6"/>
  </w:num>
  <w:num w:numId="14">
    <w:abstractNumId w:val="35"/>
  </w:num>
  <w:num w:numId="15">
    <w:abstractNumId w:val="11"/>
  </w:num>
  <w:num w:numId="16">
    <w:abstractNumId w:val="33"/>
  </w:num>
  <w:num w:numId="17">
    <w:abstractNumId w:val="38"/>
  </w:num>
  <w:num w:numId="18">
    <w:abstractNumId w:val="32"/>
  </w:num>
  <w:num w:numId="19">
    <w:abstractNumId w:val="18"/>
  </w:num>
  <w:num w:numId="20">
    <w:abstractNumId w:val="5"/>
  </w:num>
  <w:num w:numId="21">
    <w:abstractNumId w:val="19"/>
  </w:num>
  <w:num w:numId="22">
    <w:abstractNumId w:val="12"/>
  </w:num>
  <w:num w:numId="23">
    <w:abstractNumId w:val="29"/>
  </w:num>
  <w:num w:numId="24">
    <w:abstractNumId w:val="34"/>
  </w:num>
  <w:num w:numId="25">
    <w:abstractNumId w:val="2"/>
  </w:num>
  <w:num w:numId="26">
    <w:abstractNumId w:val="30"/>
  </w:num>
  <w:num w:numId="27">
    <w:abstractNumId w:val="20"/>
  </w:num>
  <w:num w:numId="28">
    <w:abstractNumId w:val="21"/>
  </w:num>
  <w:num w:numId="29">
    <w:abstractNumId w:val="31"/>
  </w:num>
  <w:num w:numId="30">
    <w:abstractNumId w:val="24"/>
  </w:num>
  <w:num w:numId="31">
    <w:abstractNumId w:val="8"/>
  </w:num>
  <w:num w:numId="32">
    <w:abstractNumId w:val="22"/>
  </w:num>
  <w:num w:numId="33">
    <w:abstractNumId w:val="15"/>
  </w:num>
  <w:num w:numId="34">
    <w:abstractNumId w:val="26"/>
  </w:num>
  <w:num w:numId="35">
    <w:abstractNumId w:val="37"/>
  </w:num>
  <w:num w:numId="36">
    <w:abstractNumId w:val="7"/>
  </w:num>
  <w:num w:numId="37">
    <w:abstractNumId w:val="9"/>
  </w:num>
  <w:num w:numId="38">
    <w:abstractNumId w:val="28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898"/>
    <w:rsid w:val="00010F09"/>
    <w:rsid w:val="00021CC1"/>
    <w:rsid w:val="00070CF0"/>
    <w:rsid w:val="000F733D"/>
    <w:rsid w:val="001306E3"/>
    <w:rsid w:val="0013146B"/>
    <w:rsid w:val="00157BFE"/>
    <w:rsid w:val="00173B08"/>
    <w:rsid w:val="001C4BE8"/>
    <w:rsid w:val="0025676A"/>
    <w:rsid w:val="002746C1"/>
    <w:rsid w:val="00274BBC"/>
    <w:rsid w:val="00304BBB"/>
    <w:rsid w:val="0034686B"/>
    <w:rsid w:val="00355717"/>
    <w:rsid w:val="00355EB2"/>
    <w:rsid w:val="003640F4"/>
    <w:rsid w:val="003955C7"/>
    <w:rsid w:val="003A657F"/>
    <w:rsid w:val="00400BB0"/>
    <w:rsid w:val="004016D9"/>
    <w:rsid w:val="00455285"/>
    <w:rsid w:val="004A33BD"/>
    <w:rsid w:val="00556418"/>
    <w:rsid w:val="00582C09"/>
    <w:rsid w:val="005A47AF"/>
    <w:rsid w:val="005F2AC3"/>
    <w:rsid w:val="00681445"/>
    <w:rsid w:val="006A1E4A"/>
    <w:rsid w:val="006B7F54"/>
    <w:rsid w:val="00722290"/>
    <w:rsid w:val="00743F53"/>
    <w:rsid w:val="00747A8F"/>
    <w:rsid w:val="00764425"/>
    <w:rsid w:val="00804195"/>
    <w:rsid w:val="0088106C"/>
    <w:rsid w:val="008A2915"/>
    <w:rsid w:val="008B32DD"/>
    <w:rsid w:val="008B59E0"/>
    <w:rsid w:val="008E2D88"/>
    <w:rsid w:val="008E4395"/>
    <w:rsid w:val="00904123"/>
    <w:rsid w:val="009901C5"/>
    <w:rsid w:val="009908D9"/>
    <w:rsid w:val="00A8086A"/>
    <w:rsid w:val="00AD3898"/>
    <w:rsid w:val="00AF7A3C"/>
    <w:rsid w:val="00B0512F"/>
    <w:rsid w:val="00B14054"/>
    <w:rsid w:val="00B32C18"/>
    <w:rsid w:val="00B6207E"/>
    <w:rsid w:val="00C05F86"/>
    <w:rsid w:val="00C262E3"/>
    <w:rsid w:val="00C30A31"/>
    <w:rsid w:val="00C63F82"/>
    <w:rsid w:val="00CE2F5B"/>
    <w:rsid w:val="00D00CE5"/>
    <w:rsid w:val="00D341F3"/>
    <w:rsid w:val="00D3446C"/>
    <w:rsid w:val="00D465A5"/>
    <w:rsid w:val="00D47283"/>
    <w:rsid w:val="00D703AC"/>
    <w:rsid w:val="00DA0712"/>
    <w:rsid w:val="00DD5A38"/>
    <w:rsid w:val="00E055D2"/>
    <w:rsid w:val="00E066A3"/>
    <w:rsid w:val="00E25C5C"/>
    <w:rsid w:val="00E278D1"/>
    <w:rsid w:val="00E6048B"/>
    <w:rsid w:val="00F31104"/>
    <w:rsid w:val="00F9381E"/>
    <w:rsid w:val="00FB0F2A"/>
    <w:rsid w:val="00FC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21C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746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0A3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4395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8E4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8E4395"/>
  </w:style>
  <w:style w:type="character" w:styleId="a5">
    <w:name w:val="Strong"/>
    <w:basedOn w:val="a0"/>
    <w:uiPriority w:val="22"/>
    <w:qFormat/>
    <w:rsid w:val="00FC3CB1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FC3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C3CB1"/>
    <w:rPr>
      <w:rFonts w:ascii="Tahoma" w:hAnsi="Tahoma" w:cs="Tahoma"/>
      <w:sz w:val="16"/>
      <w:szCs w:val="16"/>
    </w:rPr>
  </w:style>
  <w:style w:type="character" w:customStyle="1" w:styleId="toggle-down">
    <w:name w:val="toggle-down"/>
    <w:basedOn w:val="a0"/>
    <w:rsid w:val="005F2AC3"/>
  </w:style>
  <w:style w:type="character" w:customStyle="1" w:styleId="orbold">
    <w:name w:val="orbold"/>
    <w:basedOn w:val="a0"/>
    <w:rsid w:val="005F2AC3"/>
  </w:style>
  <w:style w:type="paragraph" w:customStyle="1" w:styleId="wp-caption-text">
    <w:name w:val="wp-caption-text"/>
    <w:basedOn w:val="a"/>
    <w:rsid w:val="00B14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2746C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20">
    <w:name w:val="Заголовок 2 Знак"/>
    <w:basedOn w:val="a0"/>
    <w:link w:val="2"/>
    <w:uiPriority w:val="9"/>
    <w:rsid w:val="00021C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List Paragraph"/>
    <w:basedOn w:val="a"/>
    <w:uiPriority w:val="34"/>
    <w:qFormat/>
    <w:rsid w:val="008A2915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C30A3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21C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746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0A3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4395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8E4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8E4395"/>
  </w:style>
  <w:style w:type="character" w:styleId="a5">
    <w:name w:val="Strong"/>
    <w:basedOn w:val="a0"/>
    <w:uiPriority w:val="22"/>
    <w:qFormat/>
    <w:rsid w:val="00FC3CB1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FC3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C3CB1"/>
    <w:rPr>
      <w:rFonts w:ascii="Tahoma" w:hAnsi="Tahoma" w:cs="Tahoma"/>
      <w:sz w:val="16"/>
      <w:szCs w:val="16"/>
    </w:rPr>
  </w:style>
  <w:style w:type="character" w:customStyle="1" w:styleId="toggle-down">
    <w:name w:val="toggle-down"/>
    <w:basedOn w:val="a0"/>
    <w:rsid w:val="005F2AC3"/>
  </w:style>
  <w:style w:type="character" w:customStyle="1" w:styleId="orbold">
    <w:name w:val="orbold"/>
    <w:basedOn w:val="a0"/>
    <w:rsid w:val="005F2AC3"/>
  </w:style>
  <w:style w:type="paragraph" w:customStyle="1" w:styleId="wp-caption-text">
    <w:name w:val="wp-caption-text"/>
    <w:basedOn w:val="a"/>
    <w:rsid w:val="00B14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2746C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20">
    <w:name w:val="Заголовок 2 Знак"/>
    <w:basedOn w:val="a0"/>
    <w:link w:val="2"/>
    <w:uiPriority w:val="9"/>
    <w:rsid w:val="00021C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List Paragraph"/>
    <w:basedOn w:val="a"/>
    <w:uiPriority w:val="34"/>
    <w:qFormat/>
    <w:rsid w:val="008A2915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C30A3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5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300">
          <w:marLeft w:val="0"/>
          <w:marRight w:val="0"/>
          <w:marTop w:val="0"/>
          <w:marBottom w:val="225"/>
          <w:divBdr>
            <w:top w:val="single" w:sz="6" w:space="1" w:color="BFD4D9"/>
            <w:left w:val="single" w:sz="6" w:space="1" w:color="BFD4D9"/>
            <w:bottom w:val="single" w:sz="6" w:space="1" w:color="BFD4D9"/>
            <w:right w:val="single" w:sz="6" w:space="1" w:color="BFD4D9"/>
          </w:divBdr>
        </w:div>
      </w:divsChild>
    </w:div>
    <w:div w:id="6831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1638">
          <w:marLeft w:val="300"/>
          <w:marRight w:val="0"/>
          <w:marTop w:val="75"/>
          <w:marBottom w:val="75"/>
          <w:divBdr>
            <w:top w:val="single" w:sz="6" w:space="4" w:color="E0E0E0"/>
            <w:left w:val="single" w:sz="6" w:space="8" w:color="E0E0E0"/>
            <w:bottom w:val="single" w:sz="6" w:space="4" w:color="E0E0E0"/>
            <w:right w:val="single" w:sz="6" w:space="8" w:color="E0E0E0"/>
          </w:divBdr>
        </w:div>
      </w:divsChild>
    </w:div>
    <w:div w:id="7633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4052">
          <w:blockQuote w:val="1"/>
          <w:marLeft w:val="0"/>
          <w:marRight w:val="0"/>
          <w:marTop w:val="0"/>
          <w:marBottom w:val="225"/>
          <w:divBdr>
            <w:top w:val="single" w:sz="6" w:space="14" w:color="3B6DA2"/>
            <w:left w:val="single" w:sz="6" w:space="31" w:color="3B6DA2"/>
            <w:bottom w:val="single" w:sz="6" w:space="0" w:color="3B6DA2"/>
            <w:right w:val="single" w:sz="6" w:space="8" w:color="3B6DA2"/>
          </w:divBdr>
        </w:div>
        <w:div w:id="1995639203">
          <w:blockQuote w:val="1"/>
          <w:marLeft w:val="0"/>
          <w:marRight w:val="0"/>
          <w:marTop w:val="0"/>
          <w:marBottom w:val="225"/>
          <w:divBdr>
            <w:top w:val="single" w:sz="6" w:space="14" w:color="3B6DA2"/>
            <w:left w:val="single" w:sz="6" w:space="31" w:color="3B6DA2"/>
            <w:bottom w:val="single" w:sz="6" w:space="0" w:color="3B6DA2"/>
            <w:right w:val="single" w:sz="6" w:space="8" w:color="3B6DA2"/>
          </w:divBdr>
        </w:div>
      </w:divsChild>
    </w:div>
    <w:div w:id="8049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4025">
          <w:marLeft w:val="300"/>
          <w:marRight w:val="0"/>
          <w:marTop w:val="75"/>
          <w:marBottom w:val="75"/>
          <w:divBdr>
            <w:top w:val="single" w:sz="6" w:space="4" w:color="E0E0E0"/>
            <w:left w:val="single" w:sz="6" w:space="8" w:color="E0E0E0"/>
            <w:bottom w:val="single" w:sz="6" w:space="4" w:color="E0E0E0"/>
            <w:right w:val="single" w:sz="6" w:space="8" w:color="E0E0E0"/>
          </w:divBdr>
        </w:div>
      </w:divsChild>
    </w:div>
    <w:div w:id="8530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8784">
              <w:marLeft w:val="0"/>
              <w:marRight w:val="0"/>
              <w:marTop w:val="0"/>
              <w:marBottom w:val="0"/>
              <w:divBdr>
                <w:top w:val="single" w:sz="6" w:space="0" w:color="EAEBEB"/>
                <w:left w:val="single" w:sz="6" w:space="15" w:color="EAEBEB"/>
                <w:bottom w:val="single" w:sz="6" w:space="0" w:color="EAEBEB"/>
                <w:right w:val="single" w:sz="6" w:space="15" w:color="EAEBEB"/>
              </w:divBdr>
              <w:divsChild>
                <w:div w:id="182847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4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10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102237">
                      <w:marLeft w:val="0"/>
                      <w:marRight w:val="150"/>
                      <w:marTop w:val="0"/>
                      <w:marBottom w:val="150"/>
                      <w:divBdr>
                        <w:top w:val="single" w:sz="6" w:space="7" w:color="EFEFEF"/>
                        <w:left w:val="single" w:sz="6" w:space="15" w:color="EFEFEF"/>
                        <w:bottom w:val="single" w:sz="6" w:space="1" w:color="EFEFEF"/>
                        <w:right w:val="single" w:sz="6" w:space="8" w:color="EFEFEF"/>
                      </w:divBdr>
                    </w:div>
                    <w:div w:id="39015471">
                      <w:marLeft w:val="-45"/>
                      <w:marRight w:val="-45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351150">
                          <w:marLeft w:val="45"/>
                          <w:marRight w:val="225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676823">
                          <w:marLeft w:val="45"/>
                          <w:marRight w:val="225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408418">
                          <w:marLeft w:val="45"/>
                          <w:marRight w:val="225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031503">
                          <w:marLeft w:val="45"/>
                          <w:marRight w:val="225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319065">
                          <w:marLeft w:val="45"/>
                          <w:marRight w:val="225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34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7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3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21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20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53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481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93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892748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0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33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904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7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00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277962">
                              <w:marLeft w:val="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459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0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75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02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25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41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402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482">
                      <w:marLeft w:val="0"/>
                      <w:marRight w:val="0"/>
                      <w:marTop w:val="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42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76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10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189368">
                                  <w:marLeft w:val="0"/>
                                  <w:marRight w:val="0"/>
                                  <w:marTop w:val="0"/>
                                  <w:marBottom w:val="10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058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7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969008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650821">
                      <w:marLeft w:val="0"/>
                      <w:marRight w:val="0"/>
                      <w:marTop w:val="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69719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182072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5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8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2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7052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0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11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984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32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85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39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9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19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76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01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1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47878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975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158251">
                                          <w:marLeft w:val="0"/>
                                          <w:marRight w:val="0"/>
                                          <w:marTop w:val="96"/>
                                          <w:marBottom w:val="96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029905">
                                          <w:marLeft w:val="0"/>
                                          <w:marRight w:val="0"/>
                                          <w:marTop w:val="96"/>
                                          <w:marBottom w:val="96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237355">
                                          <w:marLeft w:val="0"/>
                                          <w:marRight w:val="0"/>
                                          <w:marTop w:val="96"/>
                                          <w:marBottom w:val="96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956720">
                                          <w:marLeft w:val="0"/>
                                          <w:marRight w:val="0"/>
                                          <w:marTop w:val="96"/>
                                          <w:marBottom w:val="96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974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89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20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26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34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802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2749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55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0304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225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1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78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49516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0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6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8524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3425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82976">
                  <w:marLeft w:val="150"/>
                  <w:marRight w:val="15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211954">
                  <w:marLeft w:val="150"/>
                  <w:marRight w:val="15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348935">
                  <w:marLeft w:val="150"/>
                  <w:marRight w:val="15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419403">
                  <w:marLeft w:val="150"/>
                  <w:marRight w:val="15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881761">
                  <w:marLeft w:val="150"/>
                  <w:marRight w:val="15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6745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38831">
                      <w:marLeft w:val="-16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0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4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6610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2794">
          <w:marLeft w:val="0"/>
          <w:marRight w:val="0"/>
          <w:marTop w:val="0"/>
          <w:marBottom w:val="0"/>
          <w:divBdr>
            <w:top w:val="single" w:sz="6" w:space="3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</w:divsChild>
    </w:div>
    <w:div w:id="14340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yaspina.ru/skolioz" TargetMode="External"/><Relationship Id="rId13" Type="http://schemas.openxmlformats.org/officeDocument/2006/relationships/hyperlink" Target="http://mz-clinic.ru/symptom/golovnie-boli.html" TargetMode="External"/><Relationship Id="rId18" Type="http://schemas.openxmlformats.org/officeDocument/2006/relationships/hyperlink" Target="http://vashaspina.ru/k-chemu-mozhet-privesti-ploxaya-osanka/" TargetMode="External"/><Relationship Id="rId26" Type="http://schemas.openxmlformats.org/officeDocument/2006/relationships/hyperlink" Target="http://medportal.ru/enc/orthopedy/reading/5/" TargetMode="External"/><Relationship Id="rId39" Type="http://schemas.openxmlformats.org/officeDocument/2006/relationships/hyperlink" Target="http://medportal.ru/clinics/services/518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mz-clinic.ru/bolezni/skolioz.html" TargetMode="External"/><Relationship Id="rId34" Type="http://schemas.openxmlformats.org/officeDocument/2006/relationships/hyperlink" Target="http://medportal.ru/terms/11336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mz-clinic.ru/bolezni/osteoporoz.html" TargetMode="External"/><Relationship Id="rId12" Type="http://schemas.openxmlformats.org/officeDocument/2006/relationships/hyperlink" Target="http://mz-clinic.ru/symptom/boli-v-shee.html" TargetMode="External"/><Relationship Id="rId17" Type="http://schemas.openxmlformats.org/officeDocument/2006/relationships/hyperlink" Target="http://vashaspina.ru/lechenie-protruzii-starymi-babushkinymi-metodami/" TargetMode="External"/><Relationship Id="rId25" Type="http://schemas.openxmlformats.org/officeDocument/2006/relationships/hyperlink" Target="http://mz-clinic.ru/bolezni/artrit-revmatoidniy.html" TargetMode="External"/><Relationship Id="rId33" Type="http://schemas.openxmlformats.org/officeDocument/2006/relationships/hyperlink" Target="http://medportal.ru/enc/aid/reading/15/" TargetMode="External"/><Relationship Id="rId38" Type="http://schemas.openxmlformats.org/officeDocument/2006/relationships/hyperlink" Target="http://medportal.ru/enc/cosmetology/massage/10/" TargetMode="External"/><Relationship Id="rId2" Type="http://schemas.openxmlformats.org/officeDocument/2006/relationships/styles" Target="styles.xml"/><Relationship Id="rId16" Type="http://schemas.openxmlformats.org/officeDocument/2006/relationships/hyperlink" Target="http://vashaspina.ru/pozvonochnaya-gryzha-lechenie-bez-operacii/" TargetMode="External"/><Relationship Id="rId20" Type="http://schemas.openxmlformats.org/officeDocument/2006/relationships/hyperlink" Target="http://www.nanoplast-forte.ru/osteohondroz_grudnogo_otdela_pozvonochnika.html" TargetMode="External"/><Relationship Id="rId29" Type="http://schemas.openxmlformats.org/officeDocument/2006/relationships/hyperlink" Target="http://medportal.ru/enc/orthopedy/back/1/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spine5.com/lechenie/osteohondroz/pozvonochnika/" TargetMode="External"/><Relationship Id="rId11" Type="http://schemas.openxmlformats.org/officeDocument/2006/relationships/hyperlink" Target="http://mz-clinic.ru/methods/reflexotherapy.html" TargetMode="External"/><Relationship Id="rId24" Type="http://schemas.openxmlformats.org/officeDocument/2006/relationships/hyperlink" Target="http://mz-clinic.ru/symptom/prostrel-poyasnici.html" TargetMode="External"/><Relationship Id="rId32" Type="http://schemas.openxmlformats.org/officeDocument/2006/relationships/hyperlink" Target="http://medportal.ru/enc/infection/antibiotic/" TargetMode="External"/><Relationship Id="rId37" Type="http://schemas.openxmlformats.org/officeDocument/2006/relationships/hyperlink" Target="http://medportal.ru/clinics/services/45/" TargetMode="External"/><Relationship Id="rId40" Type="http://schemas.openxmlformats.org/officeDocument/2006/relationships/hyperlink" Target="http://medportal.ru/clinics/services/434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vashaspina.ru/kak-lechit-smeshhenie-shejnyx-i-poyasnichnyx-pozvonkov/" TargetMode="External"/><Relationship Id="rId23" Type="http://schemas.openxmlformats.org/officeDocument/2006/relationships/hyperlink" Target="http://www.doctorfm.ru/drugs/ibuprofen" TargetMode="External"/><Relationship Id="rId28" Type="http://schemas.openxmlformats.org/officeDocument/2006/relationships/hyperlink" Target="http://medportal.ru/enc/psychology/medicalpsychology/6/" TargetMode="External"/><Relationship Id="rId36" Type="http://schemas.openxmlformats.org/officeDocument/2006/relationships/hyperlink" Target="http://medportal.ru/terms/10554/" TargetMode="External"/><Relationship Id="rId10" Type="http://schemas.openxmlformats.org/officeDocument/2006/relationships/hyperlink" Target="http://mz-clinic.ru/methods/hirudotherapy.html" TargetMode="External"/><Relationship Id="rId19" Type="http://schemas.openxmlformats.org/officeDocument/2006/relationships/hyperlink" Target="http://vashaspina.ru/kompleks-uprazhnenij-pri-skolioze-grudnogo-otdela-pozvonochnika/" TargetMode="External"/><Relationship Id="rId31" Type="http://schemas.openxmlformats.org/officeDocument/2006/relationships/hyperlink" Target="http://medportal.ru/enc/neurology/insomnia/8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oyaspina.ru/lechenie-skolioza-1-stepeni" TargetMode="External"/><Relationship Id="rId14" Type="http://schemas.openxmlformats.org/officeDocument/2006/relationships/hyperlink" Target="http://mz-clinic.ru/symptom/golovokruzheniya.html" TargetMode="External"/><Relationship Id="rId22" Type="http://schemas.openxmlformats.org/officeDocument/2006/relationships/hyperlink" Target="http://www.doctorfm.ru/sickness/osteohondroz" TargetMode="External"/><Relationship Id="rId27" Type="http://schemas.openxmlformats.org/officeDocument/2006/relationships/hyperlink" Target="http://medportal.ru/enc/ophthalmology/reading/1/" TargetMode="External"/><Relationship Id="rId30" Type="http://schemas.openxmlformats.org/officeDocument/2006/relationships/hyperlink" Target="http://medportal.ru/enc/orthopedy/back/3/" TargetMode="External"/><Relationship Id="rId35" Type="http://schemas.openxmlformats.org/officeDocument/2006/relationships/hyperlink" Target="http://medportal.ru/enc/infection/reading/3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31</Pages>
  <Words>8322</Words>
  <Characters>47441</Characters>
  <Application>Microsoft Office Word</Application>
  <DocSecurity>0</DocSecurity>
  <Lines>395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sintez</dc:creator>
  <cp:keywords/>
  <dc:description/>
  <cp:lastModifiedBy>sintez</cp:lastModifiedBy>
  <cp:revision>53</cp:revision>
  <dcterms:created xsi:type="dcterms:W3CDTF">2016-05-09T09:58:00Z</dcterms:created>
  <dcterms:modified xsi:type="dcterms:W3CDTF">2016-05-11T16:46:00Z</dcterms:modified>
</cp:coreProperties>
</file>